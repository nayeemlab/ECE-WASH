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A577B" w14:textId="0A57C1B9" w:rsidR="00CA31D1" w:rsidRDefault="00CA31D1" w:rsidP="00CA31D1">
      <w:pPr>
        <w:spacing w:beforeLines="120" w:before="288" w:after="0" w:line="240" w:lineRule="auto"/>
        <w:jc w:val="center"/>
        <w:rPr>
          <w:rFonts w:ascii="Times New Roman" w:hAnsi="Times New Roman" w:cs="Times New Roman"/>
          <w:sz w:val="28"/>
          <w:szCs w:val="28"/>
        </w:rPr>
      </w:pPr>
      <w:r>
        <w:rPr>
          <w:rFonts w:ascii="Times New Roman" w:hAnsi="Times New Roman" w:cs="Times New Roman"/>
          <w:sz w:val="28"/>
          <w:szCs w:val="28"/>
        </w:rPr>
        <w:t>The Effects of Household Water, Sanitation, and Hygiene (WASH) on Early Childhood Education Enrollment</w:t>
      </w:r>
      <w:r w:rsidR="00400D6B">
        <w:rPr>
          <w:rFonts w:ascii="Times New Roman" w:hAnsi="Times New Roman" w:cs="Times New Roman"/>
          <w:sz w:val="28"/>
          <w:szCs w:val="28"/>
        </w:rPr>
        <w:t xml:space="preserve"> in Bangladesh</w:t>
      </w:r>
    </w:p>
    <w:p w14:paraId="57D2BF3D" w14:textId="0CC36028" w:rsidR="000673F5" w:rsidRPr="000673F5" w:rsidRDefault="000673F5" w:rsidP="000673F5">
      <w:pPr>
        <w:spacing w:beforeLines="120" w:before="288" w:after="0" w:line="240" w:lineRule="auto"/>
        <w:rPr>
          <w:rFonts w:ascii="Times New Roman" w:hAnsi="Times New Roman" w:cs="Times New Roman"/>
          <w:b/>
          <w:bCs/>
          <w:sz w:val="24"/>
          <w:szCs w:val="24"/>
        </w:rPr>
      </w:pPr>
      <w:commentRangeStart w:id="0"/>
      <w:r w:rsidRPr="000673F5">
        <w:rPr>
          <w:rFonts w:ascii="Times New Roman" w:hAnsi="Times New Roman" w:cs="Times New Roman"/>
          <w:b/>
          <w:bCs/>
          <w:sz w:val="24"/>
          <w:szCs w:val="24"/>
        </w:rPr>
        <w:t>Author details</w:t>
      </w:r>
      <w:commentRangeEnd w:id="0"/>
      <w:r>
        <w:rPr>
          <w:rStyle w:val="CommentReference"/>
        </w:rPr>
        <w:commentReference w:id="0"/>
      </w:r>
    </w:p>
    <w:p w14:paraId="1D530854" w14:textId="77777777" w:rsidR="000673F5" w:rsidRPr="000673F5" w:rsidRDefault="000673F5" w:rsidP="000673F5">
      <w:pPr>
        <w:spacing w:beforeLines="120" w:before="288" w:after="0" w:line="240" w:lineRule="auto"/>
        <w:rPr>
          <w:rFonts w:ascii="Times New Roman" w:hAnsi="Times New Roman" w:cs="Times New Roman"/>
          <w:sz w:val="24"/>
          <w:szCs w:val="24"/>
        </w:rPr>
      </w:pPr>
    </w:p>
    <w:p w14:paraId="015157EE" w14:textId="0486780F" w:rsidR="000673F5" w:rsidRPr="000673F5" w:rsidRDefault="000673F5" w:rsidP="000673F5">
      <w:pPr>
        <w:spacing w:beforeLines="120" w:before="288" w:after="0" w:line="240" w:lineRule="auto"/>
        <w:rPr>
          <w:rFonts w:ascii="Times New Roman" w:hAnsi="Times New Roman" w:cs="Times New Roman"/>
          <w:b/>
          <w:bCs/>
          <w:sz w:val="24"/>
          <w:szCs w:val="24"/>
        </w:rPr>
      </w:pPr>
      <w:commentRangeStart w:id="1"/>
      <w:r w:rsidRPr="000673F5">
        <w:rPr>
          <w:rFonts w:ascii="Times New Roman" w:hAnsi="Times New Roman" w:cs="Times New Roman"/>
          <w:b/>
          <w:bCs/>
          <w:sz w:val="24"/>
          <w:szCs w:val="24"/>
        </w:rPr>
        <w:t>Abstract:</w:t>
      </w:r>
      <w:commentRangeEnd w:id="1"/>
      <w:r>
        <w:rPr>
          <w:rStyle w:val="CommentReference"/>
        </w:rPr>
        <w:commentReference w:id="1"/>
      </w:r>
    </w:p>
    <w:p w14:paraId="4172B798" w14:textId="77777777" w:rsidR="000673F5" w:rsidRDefault="000673F5" w:rsidP="000673F5">
      <w:pPr>
        <w:spacing w:beforeLines="120" w:before="288" w:after="0" w:line="240" w:lineRule="auto"/>
        <w:rPr>
          <w:rFonts w:ascii="Times New Roman" w:hAnsi="Times New Roman" w:cs="Times New Roman"/>
          <w:sz w:val="28"/>
          <w:szCs w:val="28"/>
        </w:rPr>
      </w:pPr>
    </w:p>
    <w:p w14:paraId="61770FAD" w14:textId="77777777" w:rsidR="000673F5" w:rsidRPr="00CA31D1" w:rsidRDefault="000673F5" w:rsidP="00CA31D1">
      <w:pPr>
        <w:spacing w:beforeLines="120" w:before="288" w:after="0" w:line="240" w:lineRule="auto"/>
        <w:jc w:val="center"/>
        <w:rPr>
          <w:rFonts w:ascii="Times New Roman" w:hAnsi="Times New Roman" w:cs="Times New Roman"/>
          <w:sz w:val="28"/>
          <w:szCs w:val="28"/>
        </w:rPr>
      </w:pPr>
    </w:p>
    <w:p w14:paraId="2D902E9A" w14:textId="20B5EB23" w:rsidR="001F7060" w:rsidRPr="001F7060" w:rsidRDefault="001F7060" w:rsidP="00E11F94">
      <w:pPr>
        <w:spacing w:beforeLines="120" w:before="288" w:after="0" w:line="240" w:lineRule="auto"/>
        <w:rPr>
          <w:rFonts w:ascii="Times New Roman" w:hAnsi="Times New Roman" w:cs="Times New Roman"/>
          <w:b/>
          <w:bCs/>
          <w:sz w:val="24"/>
          <w:szCs w:val="24"/>
        </w:rPr>
      </w:pPr>
      <w:r w:rsidRPr="001F7060">
        <w:rPr>
          <w:rFonts w:ascii="Times New Roman" w:hAnsi="Times New Roman" w:cs="Times New Roman"/>
          <w:b/>
          <w:bCs/>
          <w:sz w:val="24"/>
          <w:szCs w:val="24"/>
        </w:rPr>
        <w:t xml:space="preserve">Introduction: </w:t>
      </w:r>
    </w:p>
    <w:p w14:paraId="2B3283EF" w14:textId="417739DB" w:rsidR="001F7060" w:rsidRPr="001F7060" w:rsidRDefault="001F7060" w:rsidP="00CE2E1A">
      <w:pPr>
        <w:spacing w:beforeLines="120" w:before="288" w:after="0" w:line="360" w:lineRule="auto"/>
        <w:ind w:firstLine="720"/>
        <w:rPr>
          <w:rFonts w:ascii="Times New Roman" w:hAnsi="Times New Roman" w:cs="Times New Roman"/>
          <w:sz w:val="24"/>
          <w:szCs w:val="24"/>
        </w:rPr>
      </w:pPr>
      <w:r w:rsidRPr="001F7060">
        <w:rPr>
          <w:rFonts w:ascii="Times New Roman" w:hAnsi="Times New Roman" w:cs="Times New Roman"/>
          <w:sz w:val="24"/>
          <w:szCs w:val="24"/>
        </w:rPr>
        <w:t xml:space="preserve">The cognitive, social, emotional, and motor development of children </w:t>
      </w:r>
      <w:r w:rsidR="007D74A2">
        <w:rPr>
          <w:rFonts w:ascii="Times New Roman" w:hAnsi="Times New Roman" w:cs="Times New Roman"/>
          <w:sz w:val="24"/>
          <w:szCs w:val="24"/>
        </w:rPr>
        <w:t>in</w:t>
      </w:r>
      <w:r w:rsidR="000520B1">
        <w:rPr>
          <w:rFonts w:ascii="Times New Roman" w:hAnsi="Times New Roman" w:cs="Times New Roman"/>
          <w:sz w:val="24"/>
          <w:szCs w:val="24"/>
        </w:rPr>
        <w:t xml:space="preserve"> early years of life </w:t>
      </w:r>
      <w:r w:rsidRPr="001F7060">
        <w:rPr>
          <w:rFonts w:ascii="Times New Roman" w:hAnsi="Times New Roman" w:cs="Times New Roman"/>
          <w:sz w:val="24"/>
          <w:szCs w:val="24"/>
        </w:rPr>
        <w:t xml:space="preserve">is referred to as early childhood development. During this time, children grow and develop quickly, and a major factor in neurological or brain development is the learning that occurs throughout </w:t>
      </w:r>
      <w:r w:rsidR="00C9397F">
        <w:rPr>
          <w:rFonts w:ascii="Times New Roman" w:hAnsi="Times New Roman" w:cs="Times New Roman"/>
          <w:sz w:val="24"/>
          <w:szCs w:val="24"/>
        </w:rPr>
        <w:t>childhood</w:t>
      </w:r>
      <w:r w:rsidR="00826BF7">
        <w:rPr>
          <w:rFonts w:ascii="Times New Roman" w:hAnsi="Times New Roman" w:cs="Times New Roman"/>
          <w:sz w:val="24"/>
          <w:szCs w:val="24"/>
        </w:rPr>
        <w:t xml:space="preserve"> </w:t>
      </w:r>
      <w:r w:rsidR="005C4E18">
        <w:rPr>
          <w:rFonts w:ascii="Times New Roman" w:hAnsi="Times New Roman" w:cs="Times New Roman"/>
          <w:sz w:val="24"/>
          <w:szCs w:val="24"/>
        </w:rPr>
        <w:t>[1]</w:t>
      </w:r>
      <w:r w:rsidRPr="001F7060">
        <w:rPr>
          <w:rFonts w:ascii="Times New Roman" w:hAnsi="Times New Roman" w:cs="Times New Roman"/>
          <w:sz w:val="24"/>
          <w:szCs w:val="24"/>
        </w:rPr>
        <w:t>.</w:t>
      </w:r>
      <w:r w:rsidR="00697B8D">
        <w:rPr>
          <w:rFonts w:ascii="Times New Roman" w:hAnsi="Times New Roman" w:cs="Times New Roman"/>
          <w:sz w:val="24"/>
          <w:szCs w:val="24"/>
        </w:rPr>
        <w:t xml:space="preserve"> </w:t>
      </w:r>
      <w:r w:rsidR="00C22C05">
        <w:rPr>
          <w:rFonts w:ascii="Times New Roman" w:hAnsi="Times New Roman" w:cs="Times New Roman"/>
          <w:sz w:val="24"/>
          <w:szCs w:val="24"/>
        </w:rPr>
        <w:t xml:space="preserve">Target 4.2.2 of SDGs </w:t>
      </w:r>
      <w:r w:rsidR="005D283B">
        <w:rPr>
          <w:rFonts w:ascii="Times New Roman" w:hAnsi="Times New Roman" w:cs="Times New Roman"/>
          <w:sz w:val="24"/>
          <w:szCs w:val="24"/>
        </w:rPr>
        <w:t xml:space="preserve">aims to </w:t>
      </w:r>
      <w:r w:rsidR="00163AAE">
        <w:rPr>
          <w:rFonts w:ascii="Times New Roman" w:hAnsi="Times New Roman" w:cs="Times New Roman"/>
          <w:sz w:val="24"/>
          <w:szCs w:val="24"/>
        </w:rPr>
        <w:t>ensure</w:t>
      </w:r>
      <w:r w:rsidR="006414ED">
        <w:rPr>
          <w:rFonts w:ascii="Times New Roman" w:hAnsi="Times New Roman" w:cs="Times New Roman"/>
          <w:sz w:val="24"/>
          <w:szCs w:val="24"/>
        </w:rPr>
        <w:t>, by 2030,</w:t>
      </w:r>
      <w:r w:rsidR="00163AAE">
        <w:rPr>
          <w:rFonts w:ascii="Times New Roman" w:hAnsi="Times New Roman" w:cs="Times New Roman"/>
          <w:sz w:val="24"/>
          <w:szCs w:val="24"/>
        </w:rPr>
        <w:t xml:space="preserve"> children’s participation </w:t>
      </w:r>
      <w:r w:rsidR="000B6EDC">
        <w:rPr>
          <w:rFonts w:ascii="Times New Roman" w:hAnsi="Times New Roman" w:cs="Times New Roman"/>
          <w:sz w:val="24"/>
          <w:szCs w:val="24"/>
        </w:rPr>
        <w:t xml:space="preserve">in </w:t>
      </w:r>
      <w:r w:rsidR="00744726">
        <w:rPr>
          <w:rFonts w:ascii="Times New Roman" w:hAnsi="Times New Roman" w:cs="Times New Roman"/>
          <w:sz w:val="24"/>
          <w:szCs w:val="24"/>
        </w:rPr>
        <w:t>an organized</w:t>
      </w:r>
      <w:r w:rsidR="000B6EDC">
        <w:rPr>
          <w:rFonts w:ascii="Times New Roman" w:hAnsi="Times New Roman" w:cs="Times New Roman"/>
          <w:sz w:val="24"/>
          <w:szCs w:val="24"/>
        </w:rPr>
        <w:t xml:space="preserve"> learning </w:t>
      </w:r>
      <w:r w:rsidR="00F223FE">
        <w:rPr>
          <w:rFonts w:ascii="Times New Roman" w:hAnsi="Times New Roman" w:cs="Times New Roman"/>
          <w:sz w:val="24"/>
          <w:szCs w:val="24"/>
        </w:rPr>
        <w:t>programme</w:t>
      </w:r>
      <w:r w:rsidR="00F27E44">
        <w:rPr>
          <w:rFonts w:ascii="Times New Roman" w:hAnsi="Times New Roman" w:cs="Times New Roman"/>
          <w:sz w:val="24"/>
          <w:szCs w:val="24"/>
        </w:rPr>
        <w:t xml:space="preserve">, including </w:t>
      </w:r>
      <w:r w:rsidR="00B95792">
        <w:rPr>
          <w:rFonts w:ascii="Times New Roman" w:hAnsi="Times New Roman" w:cs="Times New Roman"/>
          <w:sz w:val="24"/>
          <w:szCs w:val="24"/>
        </w:rPr>
        <w:t>early childhood education</w:t>
      </w:r>
      <w:r w:rsidR="00F27E44">
        <w:rPr>
          <w:rFonts w:ascii="Times New Roman" w:hAnsi="Times New Roman" w:cs="Times New Roman"/>
          <w:sz w:val="24"/>
          <w:szCs w:val="24"/>
        </w:rPr>
        <w:t>,</w:t>
      </w:r>
      <w:r w:rsidR="00B95792">
        <w:rPr>
          <w:rFonts w:ascii="Times New Roman" w:hAnsi="Times New Roman" w:cs="Times New Roman"/>
          <w:sz w:val="24"/>
          <w:szCs w:val="24"/>
        </w:rPr>
        <w:t xml:space="preserve"> </w:t>
      </w:r>
      <w:r w:rsidR="00FE4EE1">
        <w:rPr>
          <w:rFonts w:ascii="Times New Roman" w:hAnsi="Times New Roman" w:cs="Times New Roman"/>
          <w:sz w:val="24"/>
          <w:szCs w:val="24"/>
        </w:rPr>
        <w:t xml:space="preserve">in the year </w:t>
      </w:r>
      <w:r w:rsidR="006D616F">
        <w:rPr>
          <w:rFonts w:ascii="Times New Roman" w:hAnsi="Times New Roman" w:cs="Times New Roman"/>
          <w:sz w:val="24"/>
          <w:szCs w:val="24"/>
        </w:rPr>
        <w:t xml:space="preserve">prior to the official </w:t>
      </w:r>
      <w:r w:rsidR="00496147">
        <w:rPr>
          <w:rFonts w:ascii="Times New Roman" w:hAnsi="Times New Roman" w:cs="Times New Roman"/>
          <w:sz w:val="24"/>
          <w:szCs w:val="24"/>
        </w:rPr>
        <w:t xml:space="preserve">starting </w:t>
      </w:r>
      <w:r w:rsidR="006D616F">
        <w:rPr>
          <w:rFonts w:ascii="Times New Roman" w:hAnsi="Times New Roman" w:cs="Times New Roman"/>
          <w:sz w:val="24"/>
          <w:szCs w:val="24"/>
        </w:rPr>
        <w:t>age of primary school</w:t>
      </w:r>
      <w:r w:rsidR="00496147">
        <w:rPr>
          <w:rFonts w:ascii="Times New Roman" w:hAnsi="Times New Roman" w:cs="Times New Roman"/>
          <w:sz w:val="24"/>
          <w:szCs w:val="24"/>
        </w:rPr>
        <w:t xml:space="preserve"> [</w:t>
      </w:r>
      <w:r w:rsidR="003D5373">
        <w:rPr>
          <w:rFonts w:ascii="Times New Roman" w:hAnsi="Times New Roman" w:cs="Times New Roman"/>
          <w:sz w:val="24"/>
          <w:szCs w:val="24"/>
        </w:rPr>
        <w:t>2</w:t>
      </w:r>
      <w:r w:rsidR="00496147">
        <w:rPr>
          <w:rFonts w:ascii="Times New Roman" w:hAnsi="Times New Roman" w:cs="Times New Roman"/>
          <w:sz w:val="24"/>
          <w:szCs w:val="24"/>
        </w:rPr>
        <w:t>]</w:t>
      </w:r>
      <w:r w:rsidR="00F223FE">
        <w:rPr>
          <w:rFonts w:ascii="Times New Roman" w:hAnsi="Times New Roman" w:cs="Times New Roman"/>
          <w:sz w:val="24"/>
          <w:szCs w:val="24"/>
        </w:rPr>
        <w:t>.</w:t>
      </w:r>
      <w:r w:rsidR="00496147">
        <w:rPr>
          <w:rFonts w:ascii="Times New Roman" w:hAnsi="Times New Roman" w:cs="Times New Roman"/>
          <w:sz w:val="24"/>
          <w:szCs w:val="24"/>
        </w:rPr>
        <w:t xml:space="preserve"> </w:t>
      </w:r>
      <w:r w:rsidR="00663DD2">
        <w:rPr>
          <w:rFonts w:ascii="Times New Roman" w:hAnsi="Times New Roman" w:cs="Times New Roman"/>
          <w:sz w:val="24"/>
          <w:szCs w:val="24"/>
        </w:rPr>
        <w:t>Early childhood</w:t>
      </w:r>
      <w:r w:rsidR="00663DD2" w:rsidRPr="001F7060">
        <w:rPr>
          <w:rFonts w:ascii="Times New Roman" w:hAnsi="Times New Roman" w:cs="Times New Roman"/>
          <w:sz w:val="24"/>
          <w:szCs w:val="24"/>
        </w:rPr>
        <w:t xml:space="preserve"> education </w:t>
      </w:r>
      <w:r w:rsidR="00663DD2">
        <w:rPr>
          <w:rFonts w:ascii="Times New Roman" w:hAnsi="Times New Roman" w:cs="Times New Roman"/>
          <w:sz w:val="24"/>
          <w:szCs w:val="24"/>
        </w:rPr>
        <w:t xml:space="preserve">(ECE) </w:t>
      </w:r>
      <w:r w:rsidR="00663DD2" w:rsidRPr="00663DD2">
        <w:rPr>
          <w:rFonts w:ascii="Times New Roman" w:hAnsi="Times New Roman" w:cs="Times New Roman"/>
          <w:sz w:val="24"/>
          <w:szCs w:val="24"/>
        </w:rPr>
        <w:t>refers to group programs for young children that follow a defined curriculum, are provided by certified workers, and are intended to support children's development and learning</w:t>
      </w:r>
      <w:r w:rsidR="00663DD2">
        <w:rPr>
          <w:rFonts w:ascii="Times New Roman" w:hAnsi="Times New Roman" w:cs="Times New Roman"/>
          <w:sz w:val="24"/>
          <w:szCs w:val="24"/>
        </w:rPr>
        <w:t xml:space="preserve"> [</w:t>
      </w:r>
      <w:r w:rsidR="003D5373">
        <w:rPr>
          <w:rFonts w:ascii="Times New Roman" w:hAnsi="Times New Roman" w:cs="Times New Roman"/>
          <w:sz w:val="24"/>
          <w:szCs w:val="24"/>
        </w:rPr>
        <w:t>3</w:t>
      </w:r>
      <w:r w:rsidR="00663DD2">
        <w:rPr>
          <w:rFonts w:ascii="Times New Roman" w:hAnsi="Times New Roman" w:cs="Times New Roman"/>
          <w:sz w:val="24"/>
          <w:szCs w:val="24"/>
        </w:rPr>
        <w:t>]</w:t>
      </w:r>
      <w:r w:rsidR="00663DD2" w:rsidRPr="00663DD2">
        <w:rPr>
          <w:rFonts w:ascii="Times New Roman" w:hAnsi="Times New Roman" w:cs="Times New Roman"/>
          <w:sz w:val="24"/>
          <w:szCs w:val="24"/>
        </w:rPr>
        <w:t>.</w:t>
      </w:r>
      <w:r w:rsidR="00663DD2">
        <w:rPr>
          <w:rFonts w:ascii="Times New Roman" w:hAnsi="Times New Roman" w:cs="Times New Roman"/>
          <w:sz w:val="24"/>
          <w:szCs w:val="24"/>
        </w:rPr>
        <w:t xml:space="preserve"> </w:t>
      </w:r>
      <w:r w:rsidR="00A336B0">
        <w:rPr>
          <w:rFonts w:ascii="Times New Roman" w:hAnsi="Times New Roman" w:cs="Times New Roman"/>
          <w:sz w:val="24"/>
          <w:szCs w:val="24"/>
        </w:rPr>
        <w:t>E</w:t>
      </w:r>
      <w:r w:rsidR="00C10118">
        <w:rPr>
          <w:rFonts w:ascii="Times New Roman" w:hAnsi="Times New Roman" w:cs="Times New Roman"/>
          <w:sz w:val="24"/>
          <w:szCs w:val="24"/>
        </w:rPr>
        <w:t xml:space="preserve">CE </w:t>
      </w:r>
      <w:r w:rsidRPr="001F7060">
        <w:rPr>
          <w:rFonts w:ascii="Times New Roman" w:hAnsi="Times New Roman" w:cs="Times New Roman"/>
          <w:sz w:val="24"/>
          <w:szCs w:val="24"/>
        </w:rPr>
        <w:t>is a joyful educational program designed to help kids under the age of five become more acclimated to their future learning environment and less afraid of school [</w:t>
      </w:r>
      <w:r w:rsidR="003D5373">
        <w:rPr>
          <w:rFonts w:ascii="Times New Roman" w:hAnsi="Times New Roman" w:cs="Times New Roman"/>
          <w:sz w:val="24"/>
          <w:szCs w:val="24"/>
        </w:rPr>
        <w:t>4</w:t>
      </w:r>
      <w:r w:rsidRPr="001F7060">
        <w:rPr>
          <w:rFonts w:ascii="Times New Roman" w:hAnsi="Times New Roman" w:cs="Times New Roman"/>
          <w:sz w:val="24"/>
          <w:szCs w:val="24"/>
        </w:rPr>
        <w:t xml:space="preserve">]. </w:t>
      </w:r>
      <w:r w:rsidR="00F65A2A">
        <w:rPr>
          <w:rFonts w:ascii="Times New Roman" w:hAnsi="Times New Roman" w:cs="Times New Roman"/>
          <w:sz w:val="24"/>
          <w:szCs w:val="24"/>
        </w:rPr>
        <w:t>It</w:t>
      </w:r>
      <w:r w:rsidRPr="001F7060">
        <w:rPr>
          <w:rFonts w:ascii="Times New Roman" w:hAnsi="Times New Roman" w:cs="Times New Roman"/>
          <w:sz w:val="24"/>
          <w:szCs w:val="24"/>
        </w:rPr>
        <w:t xml:space="preserve"> is seen </w:t>
      </w:r>
      <w:r w:rsidR="009D55FC" w:rsidRPr="001F7060">
        <w:rPr>
          <w:rFonts w:ascii="Times New Roman" w:hAnsi="Times New Roman" w:cs="Times New Roman"/>
          <w:sz w:val="24"/>
          <w:szCs w:val="24"/>
        </w:rPr>
        <w:t>as</w:t>
      </w:r>
      <w:r w:rsidRPr="001F7060">
        <w:rPr>
          <w:rFonts w:ascii="Times New Roman" w:hAnsi="Times New Roman" w:cs="Times New Roman"/>
          <w:sz w:val="24"/>
          <w:szCs w:val="24"/>
        </w:rPr>
        <w:t xml:space="preserve"> crucial for children since it is the first step toward both a healthy and happy life in the realm of knowledge [</w:t>
      </w:r>
      <w:r w:rsidR="003D5373">
        <w:rPr>
          <w:rFonts w:ascii="Times New Roman" w:hAnsi="Times New Roman" w:cs="Times New Roman"/>
          <w:sz w:val="24"/>
          <w:szCs w:val="24"/>
        </w:rPr>
        <w:t>5</w:t>
      </w:r>
      <w:r w:rsidRPr="001F7060">
        <w:rPr>
          <w:rFonts w:ascii="Times New Roman" w:hAnsi="Times New Roman" w:cs="Times New Roman"/>
          <w:sz w:val="24"/>
          <w:szCs w:val="24"/>
        </w:rPr>
        <w:t>].</w:t>
      </w:r>
      <w:r w:rsidR="000A6C96">
        <w:rPr>
          <w:rFonts w:ascii="Times New Roman" w:hAnsi="Times New Roman" w:cs="Times New Roman"/>
          <w:sz w:val="24"/>
          <w:szCs w:val="24"/>
        </w:rPr>
        <w:t xml:space="preserve"> </w:t>
      </w:r>
      <w:r w:rsidR="00A429B9">
        <w:rPr>
          <w:rFonts w:ascii="Times New Roman" w:hAnsi="Times New Roman" w:cs="Times New Roman"/>
          <w:sz w:val="24"/>
          <w:szCs w:val="24"/>
        </w:rPr>
        <w:t xml:space="preserve">Early childhood education </w:t>
      </w:r>
      <w:r w:rsidR="003A5F91">
        <w:rPr>
          <w:rFonts w:ascii="Times New Roman" w:hAnsi="Times New Roman" w:cs="Times New Roman"/>
          <w:sz w:val="24"/>
          <w:szCs w:val="24"/>
        </w:rPr>
        <w:t>has been</w:t>
      </w:r>
      <w:r w:rsidR="00A429B9">
        <w:rPr>
          <w:rFonts w:ascii="Times New Roman" w:hAnsi="Times New Roman" w:cs="Times New Roman"/>
          <w:sz w:val="24"/>
          <w:szCs w:val="24"/>
        </w:rPr>
        <w:t xml:space="preserve"> found to </w:t>
      </w:r>
      <w:r w:rsidR="003A5F91">
        <w:rPr>
          <w:rFonts w:ascii="Times New Roman" w:hAnsi="Times New Roman" w:cs="Times New Roman"/>
          <w:sz w:val="24"/>
          <w:szCs w:val="24"/>
        </w:rPr>
        <w:t xml:space="preserve">positively </w:t>
      </w:r>
      <w:r w:rsidR="00A429B9">
        <w:rPr>
          <w:rFonts w:ascii="Times New Roman" w:hAnsi="Times New Roman" w:cs="Times New Roman"/>
          <w:sz w:val="24"/>
          <w:szCs w:val="24"/>
        </w:rPr>
        <w:t>influence a child’s early childhood development [</w:t>
      </w:r>
      <w:r w:rsidR="003D5373">
        <w:rPr>
          <w:rFonts w:ascii="Times New Roman" w:hAnsi="Times New Roman" w:cs="Times New Roman"/>
          <w:sz w:val="24"/>
          <w:szCs w:val="24"/>
        </w:rPr>
        <w:t>6</w:t>
      </w:r>
      <w:r w:rsidR="00A429B9">
        <w:rPr>
          <w:rFonts w:ascii="Times New Roman" w:hAnsi="Times New Roman" w:cs="Times New Roman"/>
          <w:sz w:val="24"/>
          <w:szCs w:val="24"/>
        </w:rPr>
        <w:t>].</w:t>
      </w:r>
      <w:r w:rsidR="003A5F91">
        <w:rPr>
          <w:rFonts w:ascii="Times New Roman" w:hAnsi="Times New Roman" w:cs="Times New Roman"/>
          <w:sz w:val="24"/>
          <w:szCs w:val="24"/>
        </w:rPr>
        <w:t xml:space="preserve"> </w:t>
      </w:r>
      <w:r w:rsidR="006621CE" w:rsidRPr="006621CE">
        <w:rPr>
          <w:rFonts w:ascii="Times New Roman" w:hAnsi="Times New Roman" w:cs="Times New Roman"/>
          <w:sz w:val="24"/>
          <w:szCs w:val="24"/>
        </w:rPr>
        <w:t xml:space="preserve">Despite </w:t>
      </w:r>
      <w:r w:rsidR="00D20750">
        <w:rPr>
          <w:rFonts w:ascii="Times New Roman" w:hAnsi="Times New Roman" w:cs="Times New Roman"/>
          <w:sz w:val="24"/>
          <w:szCs w:val="24"/>
        </w:rPr>
        <w:t>its</w:t>
      </w:r>
      <w:r w:rsidR="006621CE" w:rsidRPr="006621CE">
        <w:rPr>
          <w:rFonts w:ascii="Times New Roman" w:hAnsi="Times New Roman" w:cs="Times New Roman"/>
          <w:sz w:val="24"/>
          <w:szCs w:val="24"/>
        </w:rPr>
        <w:t xml:space="preserve"> importance, only 4 in 10 children attend early childhood education programs</w:t>
      </w:r>
      <w:r w:rsidR="006621CE">
        <w:rPr>
          <w:rFonts w:ascii="Times New Roman" w:hAnsi="Times New Roman" w:cs="Times New Roman"/>
          <w:sz w:val="24"/>
          <w:szCs w:val="24"/>
        </w:rPr>
        <w:t xml:space="preserve"> worldwide [</w:t>
      </w:r>
      <w:r w:rsidR="003D5373">
        <w:rPr>
          <w:rFonts w:ascii="Times New Roman" w:hAnsi="Times New Roman" w:cs="Times New Roman"/>
          <w:sz w:val="24"/>
          <w:szCs w:val="24"/>
        </w:rPr>
        <w:t>7</w:t>
      </w:r>
      <w:r w:rsidR="006621CE">
        <w:rPr>
          <w:rFonts w:ascii="Times New Roman" w:hAnsi="Times New Roman" w:cs="Times New Roman"/>
          <w:sz w:val="24"/>
          <w:szCs w:val="24"/>
        </w:rPr>
        <w:t>].</w:t>
      </w:r>
      <w:r w:rsidR="00AB1A7C">
        <w:rPr>
          <w:rFonts w:ascii="Times New Roman" w:hAnsi="Times New Roman" w:cs="Times New Roman"/>
          <w:sz w:val="24"/>
          <w:szCs w:val="24"/>
        </w:rPr>
        <w:t xml:space="preserve"> </w:t>
      </w:r>
      <w:r w:rsidR="001C65E2" w:rsidRPr="001C65E2">
        <w:rPr>
          <w:rFonts w:ascii="Times New Roman" w:hAnsi="Times New Roman" w:cs="Times New Roman"/>
          <w:sz w:val="24"/>
          <w:szCs w:val="24"/>
        </w:rPr>
        <w:t xml:space="preserve">Bangladesh performs below average among South Asian countries and lags significantly behind upper-middle-income and high-income countries in terms of </w:t>
      </w:r>
      <w:r w:rsidR="00C01C7B">
        <w:rPr>
          <w:rFonts w:ascii="Times New Roman" w:hAnsi="Times New Roman" w:cs="Times New Roman"/>
          <w:sz w:val="24"/>
          <w:szCs w:val="24"/>
        </w:rPr>
        <w:t xml:space="preserve">ECE </w:t>
      </w:r>
      <w:r w:rsidR="001C65E2" w:rsidRPr="001C65E2">
        <w:rPr>
          <w:rFonts w:ascii="Times New Roman" w:hAnsi="Times New Roman" w:cs="Times New Roman"/>
          <w:sz w:val="24"/>
          <w:szCs w:val="24"/>
        </w:rPr>
        <w:t>participation rate</w:t>
      </w:r>
      <w:r w:rsidR="001C65E2">
        <w:rPr>
          <w:rFonts w:ascii="Times New Roman" w:hAnsi="Times New Roman" w:cs="Times New Roman"/>
          <w:sz w:val="24"/>
          <w:szCs w:val="24"/>
        </w:rPr>
        <w:t xml:space="preserve"> [</w:t>
      </w:r>
      <w:r w:rsidR="003D5373">
        <w:rPr>
          <w:rFonts w:ascii="Times New Roman" w:hAnsi="Times New Roman" w:cs="Times New Roman"/>
          <w:sz w:val="24"/>
          <w:szCs w:val="24"/>
        </w:rPr>
        <w:t>8</w:t>
      </w:r>
      <w:r w:rsidR="001C65E2">
        <w:rPr>
          <w:rFonts w:ascii="Times New Roman" w:hAnsi="Times New Roman" w:cs="Times New Roman"/>
          <w:sz w:val="24"/>
          <w:szCs w:val="24"/>
        </w:rPr>
        <w:t>]</w:t>
      </w:r>
      <w:r w:rsidR="001C65E2" w:rsidRPr="001C65E2">
        <w:rPr>
          <w:rFonts w:ascii="Times New Roman" w:hAnsi="Times New Roman" w:cs="Times New Roman"/>
          <w:sz w:val="24"/>
          <w:szCs w:val="24"/>
        </w:rPr>
        <w:t>.</w:t>
      </w:r>
      <w:r w:rsidR="00CB4DDE">
        <w:rPr>
          <w:rFonts w:ascii="Times New Roman" w:hAnsi="Times New Roman" w:cs="Times New Roman"/>
          <w:sz w:val="24"/>
          <w:szCs w:val="24"/>
        </w:rPr>
        <w:t xml:space="preserve"> </w:t>
      </w:r>
    </w:p>
    <w:p w14:paraId="7962454D" w14:textId="06C0EE5F" w:rsidR="00C83EBD" w:rsidRDefault="001F7060" w:rsidP="00C4443B">
      <w:pPr>
        <w:spacing w:beforeLines="120" w:before="288" w:after="0" w:line="360" w:lineRule="auto"/>
        <w:ind w:firstLine="720"/>
        <w:rPr>
          <w:rFonts w:ascii="Times New Roman" w:hAnsi="Times New Roman" w:cs="Times New Roman"/>
          <w:sz w:val="24"/>
          <w:szCs w:val="24"/>
        </w:rPr>
      </w:pPr>
      <w:r w:rsidRPr="001F7060">
        <w:rPr>
          <w:rFonts w:ascii="Times New Roman" w:hAnsi="Times New Roman" w:cs="Times New Roman"/>
          <w:sz w:val="24"/>
          <w:szCs w:val="24"/>
        </w:rPr>
        <w:t xml:space="preserve">Improving health, human growth, and development </w:t>
      </w:r>
      <w:r w:rsidR="0043758B" w:rsidRPr="001F7060">
        <w:rPr>
          <w:rFonts w:ascii="Times New Roman" w:hAnsi="Times New Roman" w:cs="Times New Roman"/>
          <w:sz w:val="24"/>
          <w:szCs w:val="24"/>
        </w:rPr>
        <w:t>depends</w:t>
      </w:r>
      <w:r w:rsidRPr="001F7060">
        <w:rPr>
          <w:rFonts w:ascii="Times New Roman" w:hAnsi="Times New Roman" w:cs="Times New Roman"/>
          <w:sz w:val="24"/>
          <w:szCs w:val="24"/>
        </w:rPr>
        <w:t xml:space="preserve"> on having access to water, sanitation, and hygiene (WASH) services, which is a fundamental human right. </w:t>
      </w:r>
      <w:r w:rsidR="00EF4FCD" w:rsidRPr="00EF4FCD">
        <w:rPr>
          <w:rFonts w:ascii="Times New Roman" w:hAnsi="Times New Roman" w:cs="Times New Roman"/>
          <w:sz w:val="24"/>
          <w:szCs w:val="24"/>
        </w:rPr>
        <w:t xml:space="preserve">SDG Goal 6 aims to ensure the availability and sustainable management of drinking water, handwashing facilities, </w:t>
      </w:r>
      <w:r w:rsidR="00EF4FCD" w:rsidRPr="00EF4FCD">
        <w:rPr>
          <w:rFonts w:ascii="Times New Roman" w:hAnsi="Times New Roman" w:cs="Times New Roman"/>
          <w:sz w:val="24"/>
          <w:szCs w:val="24"/>
        </w:rPr>
        <w:lastRenderedPageBreak/>
        <w:t>and sanitation for all by 2030 [</w:t>
      </w:r>
      <w:r w:rsidR="00963611">
        <w:rPr>
          <w:rFonts w:ascii="Times New Roman" w:hAnsi="Times New Roman" w:cs="Times New Roman"/>
          <w:sz w:val="24"/>
          <w:szCs w:val="24"/>
        </w:rPr>
        <w:t>9</w:t>
      </w:r>
      <w:r w:rsidR="00EF4FCD" w:rsidRPr="00EF4FCD">
        <w:rPr>
          <w:rFonts w:ascii="Times New Roman" w:hAnsi="Times New Roman" w:cs="Times New Roman"/>
          <w:sz w:val="24"/>
          <w:szCs w:val="24"/>
        </w:rPr>
        <w:t>].</w:t>
      </w:r>
      <w:r w:rsidR="00EF4FCD">
        <w:rPr>
          <w:rFonts w:ascii="Times New Roman" w:hAnsi="Times New Roman" w:cs="Times New Roman"/>
          <w:sz w:val="24"/>
          <w:szCs w:val="24"/>
        </w:rPr>
        <w:t xml:space="preserve"> </w:t>
      </w:r>
      <w:r w:rsidRPr="001F7060">
        <w:rPr>
          <w:rFonts w:ascii="Times New Roman" w:hAnsi="Times New Roman" w:cs="Times New Roman"/>
          <w:sz w:val="24"/>
          <w:szCs w:val="24"/>
        </w:rPr>
        <w:t>The health of people and communities is directly correlated with access to WASH services. Reducing the global illness burden could be possible if everyone had access to clean drinking water, proper sanitation, and hygienic behaviors [</w:t>
      </w:r>
      <w:r w:rsidR="00963611">
        <w:rPr>
          <w:rFonts w:ascii="Times New Roman" w:hAnsi="Times New Roman" w:cs="Times New Roman"/>
          <w:sz w:val="24"/>
          <w:szCs w:val="24"/>
        </w:rPr>
        <w:t>10</w:t>
      </w:r>
      <w:r w:rsidRPr="001F7060">
        <w:rPr>
          <w:rFonts w:ascii="Times New Roman" w:hAnsi="Times New Roman" w:cs="Times New Roman"/>
          <w:sz w:val="24"/>
          <w:szCs w:val="24"/>
        </w:rPr>
        <w:t>]. It is well-established that enhancing water quality, sanitation, and hygiene benefits social, economic, and health aspects [</w:t>
      </w:r>
      <w:r w:rsidR="00963611">
        <w:rPr>
          <w:rFonts w:ascii="Times New Roman" w:hAnsi="Times New Roman" w:cs="Times New Roman"/>
          <w:sz w:val="24"/>
          <w:szCs w:val="24"/>
        </w:rPr>
        <w:t>11</w:t>
      </w:r>
      <w:r w:rsidRPr="001F7060">
        <w:rPr>
          <w:rFonts w:ascii="Times New Roman" w:hAnsi="Times New Roman" w:cs="Times New Roman"/>
          <w:sz w:val="24"/>
          <w:szCs w:val="24"/>
        </w:rPr>
        <w:t xml:space="preserve">]. A vital element of a healthy lifestyle and a high standard of living is having access to better WASH </w:t>
      </w:r>
      <w:del w:id="2" w:author="Mohammad Nayeem Hasan" w:date="2024-12-08T16:56:00Z" w16du:dateUtc="2024-12-08T10:56:00Z">
        <w:r w:rsidRPr="001F7060" w:rsidDel="00C4443B">
          <w:rPr>
            <w:rFonts w:ascii="Times New Roman" w:hAnsi="Times New Roman" w:cs="Times New Roman"/>
            <w:sz w:val="24"/>
            <w:szCs w:val="24"/>
          </w:rPr>
          <w:delText xml:space="preserve">(water, sanitation, and hygiene) </w:delText>
        </w:r>
      </w:del>
      <w:r w:rsidRPr="001F7060">
        <w:rPr>
          <w:rFonts w:ascii="Times New Roman" w:hAnsi="Times New Roman" w:cs="Times New Roman"/>
          <w:sz w:val="24"/>
          <w:szCs w:val="24"/>
        </w:rPr>
        <w:t>facilities [</w:t>
      </w:r>
      <w:r w:rsidR="00963611">
        <w:rPr>
          <w:rFonts w:ascii="Times New Roman" w:hAnsi="Times New Roman" w:cs="Times New Roman"/>
          <w:sz w:val="24"/>
          <w:szCs w:val="24"/>
        </w:rPr>
        <w:t>12</w:t>
      </w:r>
      <w:r w:rsidRPr="001F7060">
        <w:rPr>
          <w:rFonts w:ascii="Times New Roman" w:hAnsi="Times New Roman" w:cs="Times New Roman"/>
          <w:sz w:val="24"/>
          <w:szCs w:val="24"/>
        </w:rPr>
        <w:t xml:space="preserve">]. </w:t>
      </w:r>
      <w:del w:id="3" w:author="Mohammad Nayeem Hasan" w:date="2024-12-08T16:57:00Z" w16du:dateUtc="2024-12-08T10:57:00Z">
        <w:r w:rsidRPr="001F7060" w:rsidDel="00DC033E">
          <w:rPr>
            <w:rFonts w:ascii="Times New Roman" w:hAnsi="Times New Roman" w:cs="Times New Roman"/>
            <w:sz w:val="24"/>
            <w:szCs w:val="24"/>
          </w:rPr>
          <w:delText>82% of people worldwide have access to improved water sources. 78% of people have access to improved sanitation</w:delText>
        </w:r>
        <w:r w:rsidR="00DC0156" w:rsidDel="00DC033E">
          <w:rPr>
            <w:rFonts w:ascii="Times New Roman" w:hAnsi="Times New Roman" w:cs="Times New Roman"/>
            <w:sz w:val="24"/>
            <w:szCs w:val="24"/>
          </w:rPr>
          <w:delText xml:space="preserve"> </w:delText>
        </w:r>
      </w:del>
      <w:ins w:id="4" w:author="Mohammad Nayeem Hasan" w:date="2024-12-08T16:57:00Z" w16du:dateUtc="2024-12-08T10:57:00Z">
        <w:r w:rsidR="00DC033E" w:rsidRPr="00DC033E">
          <w:rPr>
            <w:rFonts w:ascii="Times New Roman" w:hAnsi="Times New Roman" w:cs="Times New Roman"/>
            <w:sz w:val="24"/>
            <w:szCs w:val="24"/>
          </w:rPr>
          <w:t>Globally, 82% of people have access to improved water sources, while 78% have access to improved sanitation</w:t>
        </w:r>
        <w:r w:rsidR="00DC033E">
          <w:rPr>
            <w:rFonts w:ascii="Times New Roman" w:hAnsi="Times New Roman" w:cs="Times New Roman"/>
            <w:sz w:val="24"/>
            <w:szCs w:val="24"/>
          </w:rPr>
          <w:t xml:space="preserve"> </w:t>
        </w:r>
      </w:ins>
      <w:r w:rsidRPr="001F7060">
        <w:rPr>
          <w:rFonts w:ascii="Times New Roman" w:hAnsi="Times New Roman" w:cs="Times New Roman"/>
          <w:sz w:val="24"/>
          <w:szCs w:val="24"/>
        </w:rPr>
        <w:t>[</w:t>
      </w:r>
      <w:r w:rsidR="00963611">
        <w:rPr>
          <w:rFonts w:ascii="Times New Roman" w:hAnsi="Times New Roman" w:cs="Times New Roman"/>
          <w:sz w:val="24"/>
          <w:szCs w:val="24"/>
        </w:rPr>
        <w:t>13</w:t>
      </w:r>
      <w:r w:rsidRPr="001F7060">
        <w:rPr>
          <w:rFonts w:ascii="Times New Roman" w:hAnsi="Times New Roman" w:cs="Times New Roman"/>
          <w:sz w:val="24"/>
          <w:szCs w:val="24"/>
        </w:rPr>
        <w:t xml:space="preserve">]. </w:t>
      </w:r>
      <w:r w:rsidR="002E5EA1" w:rsidRPr="001F7060">
        <w:rPr>
          <w:rFonts w:ascii="Times New Roman" w:hAnsi="Times New Roman" w:cs="Times New Roman"/>
          <w:sz w:val="24"/>
          <w:szCs w:val="24"/>
        </w:rPr>
        <w:t>Improved education, infrastructure, and community water and sanitation improvements are necessary for optimal WASH practices; these factors are all reflected in the socioeconomic standing of the households [</w:t>
      </w:r>
      <w:r w:rsidR="00963611">
        <w:rPr>
          <w:rFonts w:ascii="Times New Roman" w:hAnsi="Times New Roman" w:cs="Times New Roman"/>
          <w:sz w:val="24"/>
          <w:szCs w:val="24"/>
        </w:rPr>
        <w:t>14</w:t>
      </w:r>
      <w:r w:rsidR="00F44A99">
        <w:rPr>
          <w:rFonts w:ascii="Times New Roman" w:hAnsi="Times New Roman" w:cs="Times New Roman"/>
          <w:sz w:val="24"/>
          <w:szCs w:val="24"/>
        </w:rPr>
        <w:t xml:space="preserve">, </w:t>
      </w:r>
      <w:r w:rsidR="00963611">
        <w:rPr>
          <w:rFonts w:ascii="Times New Roman" w:hAnsi="Times New Roman" w:cs="Times New Roman"/>
          <w:sz w:val="24"/>
          <w:szCs w:val="24"/>
        </w:rPr>
        <w:t>15</w:t>
      </w:r>
      <w:r w:rsidR="002E5EA1" w:rsidRPr="001F7060">
        <w:rPr>
          <w:rFonts w:ascii="Times New Roman" w:hAnsi="Times New Roman" w:cs="Times New Roman"/>
          <w:sz w:val="24"/>
          <w:szCs w:val="24"/>
        </w:rPr>
        <w:t xml:space="preserve">]. </w:t>
      </w:r>
      <w:r w:rsidR="00C83EBD" w:rsidRPr="001F7060">
        <w:rPr>
          <w:rFonts w:ascii="Times New Roman" w:hAnsi="Times New Roman" w:cs="Times New Roman"/>
          <w:sz w:val="24"/>
          <w:szCs w:val="24"/>
        </w:rPr>
        <w:t>Compared to the poor households, wealthier households had better access to clean drinking water and sanitation facilities [1</w:t>
      </w:r>
      <w:r w:rsidR="00963611">
        <w:rPr>
          <w:rFonts w:ascii="Times New Roman" w:hAnsi="Times New Roman" w:cs="Times New Roman"/>
          <w:sz w:val="24"/>
          <w:szCs w:val="24"/>
        </w:rPr>
        <w:t>6</w:t>
      </w:r>
      <w:r w:rsidR="00C83EBD" w:rsidRPr="001F7060">
        <w:rPr>
          <w:rFonts w:ascii="Times New Roman" w:hAnsi="Times New Roman" w:cs="Times New Roman"/>
          <w:sz w:val="24"/>
          <w:szCs w:val="24"/>
        </w:rPr>
        <w:t>].</w:t>
      </w:r>
    </w:p>
    <w:p w14:paraId="55765C75" w14:textId="406CB966" w:rsidR="00294FE5" w:rsidRPr="001F7060" w:rsidRDefault="006F1F6B" w:rsidP="00DC033E">
      <w:pPr>
        <w:spacing w:beforeLines="120" w:before="288" w:after="0" w:line="360" w:lineRule="auto"/>
        <w:ind w:firstLine="720"/>
        <w:rPr>
          <w:rFonts w:ascii="Times New Roman" w:hAnsi="Times New Roman" w:cs="Times New Roman"/>
          <w:sz w:val="24"/>
          <w:szCs w:val="24"/>
        </w:rPr>
        <w:pPrChange w:id="5" w:author="Mohammad Nayeem Hasan" w:date="2024-12-08T16:58:00Z" w16du:dateUtc="2024-12-08T10:58:00Z">
          <w:pPr>
            <w:spacing w:beforeLines="120" w:before="288" w:after="0" w:line="360" w:lineRule="auto"/>
          </w:pPr>
        </w:pPrChange>
      </w:pPr>
      <w:r>
        <w:rPr>
          <w:rFonts w:ascii="Times New Roman" w:hAnsi="Times New Roman" w:cs="Times New Roman"/>
          <w:sz w:val="24"/>
          <w:szCs w:val="24"/>
        </w:rPr>
        <w:t>Research shows that</w:t>
      </w:r>
      <w:r w:rsidR="009D3FB1">
        <w:rPr>
          <w:rFonts w:ascii="Times New Roman" w:hAnsi="Times New Roman" w:cs="Times New Roman"/>
          <w:sz w:val="24"/>
          <w:szCs w:val="24"/>
        </w:rPr>
        <w:t xml:space="preserve"> there is </w:t>
      </w:r>
      <w:r w:rsidR="00963611">
        <w:rPr>
          <w:rFonts w:ascii="Times New Roman" w:hAnsi="Times New Roman" w:cs="Times New Roman"/>
          <w:sz w:val="24"/>
          <w:szCs w:val="24"/>
        </w:rPr>
        <w:t>a significant</w:t>
      </w:r>
      <w:r w:rsidR="009D3FB1">
        <w:rPr>
          <w:rFonts w:ascii="Times New Roman" w:hAnsi="Times New Roman" w:cs="Times New Roman"/>
          <w:sz w:val="24"/>
          <w:szCs w:val="24"/>
        </w:rPr>
        <w:t xml:space="preserve"> relationship between </w:t>
      </w:r>
      <w:r w:rsidR="00140514">
        <w:rPr>
          <w:rFonts w:ascii="Times New Roman" w:hAnsi="Times New Roman" w:cs="Times New Roman"/>
          <w:sz w:val="24"/>
          <w:szCs w:val="24"/>
        </w:rPr>
        <w:t>early childhood education participation and</w:t>
      </w:r>
      <w:r>
        <w:rPr>
          <w:rFonts w:ascii="Times New Roman" w:hAnsi="Times New Roman" w:cs="Times New Roman"/>
          <w:sz w:val="24"/>
          <w:szCs w:val="24"/>
        </w:rPr>
        <w:t xml:space="preserve"> child, maternal and household </w:t>
      </w:r>
      <w:r w:rsidR="00140514">
        <w:rPr>
          <w:rFonts w:ascii="Times New Roman" w:hAnsi="Times New Roman" w:cs="Times New Roman"/>
          <w:sz w:val="24"/>
          <w:szCs w:val="24"/>
        </w:rPr>
        <w:t xml:space="preserve">risk </w:t>
      </w:r>
      <w:r>
        <w:rPr>
          <w:rFonts w:ascii="Times New Roman" w:hAnsi="Times New Roman" w:cs="Times New Roman"/>
          <w:sz w:val="24"/>
          <w:szCs w:val="24"/>
        </w:rPr>
        <w:t>factors</w:t>
      </w:r>
      <w:r w:rsidR="007E3D26">
        <w:rPr>
          <w:rFonts w:ascii="Times New Roman" w:hAnsi="Times New Roman" w:cs="Times New Roman"/>
          <w:sz w:val="24"/>
          <w:szCs w:val="24"/>
        </w:rPr>
        <w:t xml:space="preserve"> [</w:t>
      </w:r>
      <w:r w:rsidR="00963611">
        <w:rPr>
          <w:rFonts w:ascii="Times New Roman" w:hAnsi="Times New Roman" w:cs="Times New Roman"/>
          <w:sz w:val="24"/>
          <w:szCs w:val="24"/>
        </w:rPr>
        <w:t>17</w:t>
      </w:r>
      <w:r w:rsidR="007E3D26">
        <w:rPr>
          <w:rFonts w:ascii="Times New Roman" w:hAnsi="Times New Roman" w:cs="Times New Roman"/>
          <w:sz w:val="24"/>
          <w:szCs w:val="24"/>
        </w:rPr>
        <w:t>]</w:t>
      </w:r>
      <w:r>
        <w:rPr>
          <w:rFonts w:ascii="Times New Roman" w:hAnsi="Times New Roman" w:cs="Times New Roman"/>
          <w:sz w:val="24"/>
          <w:szCs w:val="24"/>
        </w:rPr>
        <w:t xml:space="preserve">. </w:t>
      </w:r>
      <w:r w:rsidR="001558C9">
        <w:rPr>
          <w:rFonts w:ascii="Times New Roman" w:hAnsi="Times New Roman" w:cs="Times New Roman"/>
          <w:sz w:val="24"/>
          <w:szCs w:val="24"/>
        </w:rPr>
        <w:t>In</w:t>
      </w:r>
      <w:r w:rsidR="00664C9B">
        <w:rPr>
          <w:rFonts w:ascii="Times New Roman" w:hAnsi="Times New Roman" w:cs="Times New Roman"/>
          <w:sz w:val="24"/>
          <w:szCs w:val="24"/>
        </w:rPr>
        <w:t xml:space="preserve"> </w:t>
      </w:r>
      <w:r w:rsidR="00AD0EC4">
        <w:rPr>
          <w:rFonts w:ascii="Times New Roman" w:hAnsi="Times New Roman" w:cs="Times New Roman"/>
          <w:sz w:val="24"/>
          <w:szCs w:val="24"/>
        </w:rPr>
        <w:t xml:space="preserve">Malayasia, risk factors such as age, </w:t>
      </w:r>
      <w:r w:rsidR="00DB5E35">
        <w:rPr>
          <w:rFonts w:ascii="Times New Roman" w:hAnsi="Times New Roman" w:cs="Times New Roman"/>
          <w:sz w:val="24"/>
          <w:szCs w:val="24"/>
        </w:rPr>
        <w:t xml:space="preserve">ethnicity, </w:t>
      </w:r>
      <w:r w:rsidR="001D0B76">
        <w:rPr>
          <w:rFonts w:ascii="Times New Roman" w:hAnsi="Times New Roman" w:cs="Times New Roman"/>
          <w:sz w:val="24"/>
          <w:szCs w:val="24"/>
        </w:rPr>
        <w:t xml:space="preserve">household </w:t>
      </w:r>
      <w:r w:rsidR="00DB5E35">
        <w:rPr>
          <w:rFonts w:ascii="Times New Roman" w:hAnsi="Times New Roman" w:cs="Times New Roman"/>
          <w:sz w:val="24"/>
          <w:szCs w:val="24"/>
        </w:rPr>
        <w:t xml:space="preserve">access of books, </w:t>
      </w:r>
      <w:r w:rsidR="001D0B76">
        <w:rPr>
          <w:rFonts w:ascii="Times New Roman" w:hAnsi="Times New Roman" w:cs="Times New Roman"/>
          <w:sz w:val="24"/>
          <w:szCs w:val="24"/>
        </w:rPr>
        <w:t xml:space="preserve">and </w:t>
      </w:r>
      <w:r w:rsidR="00DB5E35">
        <w:rPr>
          <w:rFonts w:ascii="Times New Roman" w:hAnsi="Times New Roman" w:cs="Times New Roman"/>
          <w:sz w:val="24"/>
          <w:szCs w:val="24"/>
        </w:rPr>
        <w:t xml:space="preserve">maternal employment status </w:t>
      </w:r>
      <w:r w:rsidR="001D0B76">
        <w:rPr>
          <w:rFonts w:ascii="Times New Roman" w:hAnsi="Times New Roman" w:cs="Times New Roman"/>
          <w:sz w:val="24"/>
          <w:szCs w:val="24"/>
        </w:rPr>
        <w:t>influence</w:t>
      </w:r>
      <w:r w:rsidR="00DB5E35">
        <w:rPr>
          <w:rFonts w:ascii="Times New Roman" w:hAnsi="Times New Roman" w:cs="Times New Roman"/>
          <w:sz w:val="24"/>
          <w:szCs w:val="24"/>
        </w:rPr>
        <w:t xml:space="preserve"> </w:t>
      </w:r>
      <w:r w:rsidR="00DE1B1E">
        <w:rPr>
          <w:rFonts w:ascii="Times New Roman" w:hAnsi="Times New Roman" w:cs="Times New Roman"/>
          <w:sz w:val="24"/>
          <w:szCs w:val="24"/>
        </w:rPr>
        <w:t>ECE attendance</w:t>
      </w:r>
      <w:r w:rsidR="00E17E12">
        <w:rPr>
          <w:rFonts w:ascii="Times New Roman" w:hAnsi="Times New Roman" w:cs="Times New Roman"/>
          <w:sz w:val="24"/>
          <w:szCs w:val="24"/>
        </w:rPr>
        <w:t xml:space="preserve"> [</w:t>
      </w:r>
      <w:r w:rsidR="00963611">
        <w:rPr>
          <w:rFonts w:ascii="Times New Roman" w:hAnsi="Times New Roman" w:cs="Times New Roman"/>
          <w:sz w:val="24"/>
          <w:szCs w:val="24"/>
        </w:rPr>
        <w:t>18</w:t>
      </w:r>
      <w:r w:rsidR="00E17E12">
        <w:rPr>
          <w:rFonts w:ascii="Times New Roman" w:hAnsi="Times New Roman" w:cs="Times New Roman"/>
          <w:sz w:val="24"/>
          <w:szCs w:val="24"/>
        </w:rPr>
        <w:t>]</w:t>
      </w:r>
      <w:r w:rsidR="00664C9B">
        <w:rPr>
          <w:rFonts w:ascii="Times New Roman" w:hAnsi="Times New Roman" w:cs="Times New Roman"/>
          <w:sz w:val="24"/>
          <w:szCs w:val="24"/>
        </w:rPr>
        <w:t>.</w:t>
      </w:r>
      <w:r w:rsidR="00E413E7">
        <w:rPr>
          <w:rFonts w:ascii="Times New Roman" w:hAnsi="Times New Roman" w:cs="Times New Roman"/>
          <w:sz w:val="24"/>
          <w:szCs w:val="24"/>
        </w:rPr>
        <w:t xml:space="preserve"> </w:t>
      </w:r>
      <w:r w:rsidR="00304B0E">
        <w:rPr>
          <w:rFonts w:ascii="Times New Roman" w:hAnsi="Times New Roman" w:cs="Times New Roman"/>
          <w:sz w:val="24"/>
          <w:szCs w:val="24"/>
        </w:rPr>
        <w:t>Mother</w:t>
      </w:r>
      <w:r w:rsidR="003B74D1">
        <w:rPr>
          <w:rFonts w:ascii="Times New Roman" w:hAnsi="Times New Roman" w:cs="Times New Roman"/>
          <w:sz w:val="24"/>
          <w:szCs w:val="24"/>
        </w:rPr>
        <w:t>’s</w:t>
      </w:r>
      <w:r w:rsidR="00304B0E">
        <w:rPr>
          <w:rFonts w:ascii="Times New Roman" w:hAnsi="Times New Roman" w:cs="Times New Roman"/>
          <w:sz w:val="24"/>
          <w:szCs w:val="24"/>
        </w:rPr>
        <w:t xml:space="preserve"> education and w</w:t>
      </w:r>
      <w:r w:rsidR="00C83FFF">
        <w:rPr>
          <w:rFonts w:ascii="Times New Roman" w:hAnsi="Times New Roman" w:cs="Times New Roman"/>
          <w:sz w:val="24"/>
          <w:szCs w:val="24"/>
        </w:rPr>
        <w:t xml:space="preserve">ealth </w:t>
      </w:r>
      <w:r w:rsidR="002F1F31">
        <w:rPr>
          <w:rFonts w:ascii="Times New Roman" w:hAnsi="Times New Roman" w:cs="Times New Roman"/>
          <w:sz w:val="24"/>
          <w:szCs w:val="24"/>
        </w:rPr>
        <w:t>status</w:t>
      </w:r>
      <w:r w:rsidR="00B56DF6">
        <w:rPr>
          <w:rFonts w:ascii="Times New Roman" w:hAnsi="Times New Roman" w:cs="Times New Roman"/>
          <w:sz w:val="24"/>
          <w:szCs w:val="24"/>
        </w:rPr>
        <w:t xml:space="preserve"> </w:t>
      </w:r>
      <w:r w:rsidR="00F0774F">
        <w:rPr>
          <w:rFonts w:ascii="Times New Roman" w:hAnsi="Times New Roman" w:cs="Times New Roman"/>
          <w:sz w:val="24"/>
          <w:szCs w:val="24"/>
        </w:rPr>
        <w:t xml:space="preserve">play an important role in </w:t>
      </w:r>
      <w:r w:rsidR="00C808F6">
        <w:rPr>
          <w:rFonts w:ascii="Times New Roman" w:hAnsi="Times New Roman" w:cs="Times New Roman"/>
          <w:sz w:val="24"/>
          <w:szCs w:val="24"/>
        </w:rPr>
        <w:t xml:space="preserve">attending early learning </w:t>
      </w:r>
      <w:r w:rsidR="0091580A">
        <w:rPr>
          <w:rFonts w:ascii="Times New Roman" w:hAnsi="Times New Roman" w:cs="Times New Roman"/>
          <w:sz w:val="24"/>
          <w:szCs w:val="24"/>
        </w:rPr>
        <w:t>programs</w:t>
      </w:r>
      <w:r w:rsidR="00C808F6">
        <w:rPr>
          <w:rFonts w:ascii="Times New Roman" w:hAnsi="Times New Roman" w:cs="Times New Roman"/>
          <w:sz w:val="24"/>
          <w:szCs w:val="24"/>
        </w:rPr>
        <w:t xml:space="preserve">. </w:t>
      </w:r>
      <w:r w:rsidR="000C30FE">
        <w:rPr>
          <w:rFonts w:ascii="Times New Roman" w:hAnsi="Times New Roman" w:cs="Times New Roman"/>
          <w:sz w:val="24"/>
          <w:szCs w:val="24"/>
        </w:rPr>
        <w:t>Mothers</w:t>
      </w:r>
      <w:r w:rsidR="000A092E">
        <w:rPr>
          <w:rFonts w:ascii="Times New Roman" w:hAnsi="Times New Roman" w:cs="Times New Roman"/>
          <w:sz w:val="24"/>
          <w:szCs w:val="24"/>
        </w:rPr>
        <w:t xml:space="preserve"> with higher education </w:t>
      </w:r>
      <w:r w:rsidR="002D058A">
        <w:rPr>
          <w:rFonts w:ascii="Times New Roman" w:hAnsi="Times New Roman" w:cs="Times New Roman"/>
          <w:sz w:val="24"/>
          <w:szCs w:val="24"/>
        </w:rPr>
        <w:t>levels</w:t>
      </w:r>
      <w:r w:rsidR="000A092E">
        <w:rPr>
          <w:rFonts w:ascii="Times New Roman" w:hAnsi="Times New Roman" w:cs="Times New Roman"/>
          <w:sz w:val="24"/>
          <w:szCs w:val="24"/>
        </w:rPr>
        <w:t xml:space="preserve"> and </w:t>
      </w:r>
      <w:r w:rsidR="002F1F31">
        <w:rPr>
          <w:rFonts w:ascii="Times New Roman" w:hAnsi="Times New Roman" w:cs="Times New Roman"/>
          <w:sz w:val="24"/>
          <w:szCs w:val="24"/>
        </w:rPr>
        <w:t xml:space="preserve">from wealthy </w:t>
      </w:r>
      <w:r w:rsidR="00963611">
        <w:rPr>
          <w:rFonts w:ascii="Times New Roman" w:hAnsi="Times New Roman" w:cs="Times New Roman"/>
          <w:sz w:val="24"/>
          <w:szCs w:val="24"/>
        </w:rPr>
        <w:t>backgrounds</w:t>
      </w:r>
      <w:r w:rsidR="002F1F31">
        <w:rPr>
          <w:rFonts w:ascii="Times New Roman" w:hAnsi="Times New Roman" w:cs="Times New Roman"/>
          <w:sz w:val="24"/>
          <w:szCs w:val="24"/>
        </w:rPr>
        <w:t xml:space="preserve"> </w:t>
      </w:r>
      <w:r w:rsidR="002D058A">
        <w:rPr>
          <w:rFonts w:ascii="Times New Roman" w:hAnsi="Times New Roman" w:cs="Times New Roman"/>
          <w:sz w:val="24"/>
          <w:szCs w:val="24"/>
        </w:rPr>
        <w:t xml:space="preserve">increase the probability of </w:t>
      </w:r>
      <w:r w:rsidR="00131307">
        <w:rPr>
          <w:rFonts w:ascii="Times New Roman" w:hAnsi="Times New Roman" w:cs="Times New Roman"/>
          <w:sz w:val="24"/>
          <w:szCs w:val="24"/>
        </w:rPr>
        <w:t xml:space="preserve">attending </w:t>
      </w:r>
      <w:r w:rsidR="002D058A">
        <w:rPr>
          <w:rFonts w:ascii="Times New Roman" w:hAnsi="Times New Roman" w:cs="Times New Roman"/>
          <w:sz w:val="24"/>
          <w:szCs w:val="24"/>
        </w:rPr>
        <w:t>ECE</w:t>
      </w:r>
      <w:r w:rsidR="00131307">
        <w:rPr>
          <w:rFonts w:ascii="Times New Roman" w:hAnsi="Times New Roman" w:cs="Times New Roman"/>
          <w:sz w:val="24"/>
          <w:szCs w:val="24"/>
        </w:rPr>
        <w:t xml:space="preserve"> [</w:t>
      </w:r>
      <w:r w:rsidR="00963611">
        <w:rPr>
          <w:rFonts w:ascii="Times New Roman" w:hAnsi="Times New Roman" w:cs="Times New Roman"/>
          <w:sz w:val="24"/>
          <w:szCs w:val="24"/>
        </w:rPr>
        <w:t>19</w:t>
      </w:r>
      <w:r w:rsidR="00131307">
        <w:rPr>
          <w:rFonts w:ascii="Times New Roman" w:hAnsi="Times New Roman" w:cs="Times New Roman"/>
          <w:sz w:val="24"/>
          <w:szCs w:val="24"/>
        </w:rPr>
        <w:t>]</w:t>
      </w:r>
      <w:r w:rsidR="002D058A">
        <w:rPr>
          <w:rFonts w:ascii="Times New Roman" w:hAnsi="Times New Roman" w:cs="Times New Roman"/>
          <w:sz w:val="24"/>
          <w:szCs w:val="24"/>
        </w:rPr>
        <w:t xml:space="preserve">. </w:t>
      </w:r>
      <w:commentRangeStart w:id="6"/>
      <w:r w:rsidR="009476AC">
        <w:rPr>
          <w:rFonts w:ascii="Times New Roman" w:hAnsi="Times New Roman" w:cs="Times New Roman"/>
          <w:sz w:val="24"/>
          <w:szCs w:val="24"/>
        </w:rPr>
        <w:t>Moreover, th</w:t>
      </w:r>
      <w:r w:rsidR="001F7060" w:rsidRPr="001F7060">
        <w:rPr>
          <w:rFonts w:ascii="Times New Roman" w:hAnsi="Times New Roman" w:cs="Times New Roman"/>
          <w:sz w:val="24"/>
          <w:szCs w:val="24"/>
        </w:rPr>
        <w:t>e risks of acute and chronic infections, inadequate nutrition, food insecurity, abuse and neglect, and stress are all increased in poverty [</w:t>
      </w:r>
      <w:r w:rsidR="00963611">
        <w:rPr>
          <w:rFonts w:ascii="Times New Roman" w:hAnsi="Times New Roman" w:cs="Times New Roman"/>
          <w:sz w:val="24"/>
          <w:szCs w:val="24"/>
        </w:rPr>
        <w:t>20</w:t>
      </w:r>
      <w:r w:rsidR="001F7060" w:rsidRPr="001F7060">
        <w:rPr>
          <w:rFonts w:ascii="Times New Roman" w:hAnsi="Times New Roman" w:cs="Times New Roman"/>
          <w:sz w:val="24"/>
          <w:szCs w:val="24"/>
        </w:rPr>
        <w:t xml:space="preserve">]. </w:t>
      </w:r>
      <w:commentRangeEnd w:id="6"/>
      <w:r w:rsidR="00EC76CB">
        <w:rPr>
          <w:rStyle w:val="CommentReference"/>
        </w:rPr>
        <w:commentReference w:id="6"/>
      </w:r>
      <w:r w:rsidR="004E5971">
        <w:rPr>
          <w:rFonts w:ascii="Times New Roman" w:hAnsi="Times New Roman" w:cs="Times New Roman"/>
          <w:sz w:val="24"/>
          <w:szCs w:val="24"/>
        </w:rPr>
        <w:t xml:space="preserve">In Kenya, the study shows that </w:t>
      </w:r>
      <w:r w:rsidR="00993E92">
        <w:rPr>
          <w:rFonts w:ascii="Times New Roman" w:hAnsi="Times New Roman" w:cs="Times New Roman"/>
          <w:sz w:val="24"/>
          <w:szCs w:val="24"/>
        </w:rPr>
        <w:t xml:space="preserve">paternal involvement, education level, </w:t>
      </w:r>
      <w:r w:rsidR="009055F2">
        <w:rPr>
          <w:rFonts w:ascii="Times New Roman" w:hAnsi="Times New Roman" w:cs="Times New Roman"/>
          <w:sz w:val="24"/>
          <w:szCs w:val="24"/>
        </w:rPr>
        <w:t xml:space="preserve">attitudes, and occupation have an impact on the </w:t>
      </w:r>
      <w:r w:rsidR="00672FED">
        <w:rPr>
          <w:rFonts w:ascii="Times New Roman" w:hAnsi="Times New Roman" w:cs="Times New Roman"/>
          <w:sz w:val="24"/>
          <w:szCs w:val="24"/>
        </w:rPr>
        <w:t>participation</w:t>
      </w:r>
      <w:r w:rsidR="009055F2">
        <w:rPr>
          <w:rFonts w:ascii="Times New Roman" w:hAnsi="Times New Roman" w:cs="Times New Roman"/>
          <w:sz w:val="24"/>
          <w:szCs w:val="24"/>
        </w:rPr>
        <w:t xml:space="preserve"> </w:t>
      </w:r>
      <w:r w:rsidR="00672FED">
        <w:rPr>
          <w:rFonts w:ascii="Times New Roman" w:hAnsi="Times New Roman" w:cs="Times New Roman"/>
          <w:sz w:val="24"/>
          <w:szCs w:val="24"/>
        </w:rPr>
        <w:t>of children in ECE [</w:t>
      </w:r>
      <w:r w:rsidR="000C66C6">
        <w:rPr>
          <w:rFonts w:ascii="Times New Roman" w:hAnsi="Times New Roman" w:cs="Times New Roman"/>
          <w:sz w:val="24"/>
          <w:szCs w:val="24"/>
        </w:rPr>
        <w:t>21</w:t>
      </w:r>
      <w:r w:rsidR="00672FED">
        <w:rPr>
          <w:rFonts w:ascii="Times New Roman" w:hAnsi="Times New Roman" w:cs="Times New Roman"/>
          <w:sz w:val="24"/>
          <w:szCs w:val="24"/>
        </w:rPr>
        <w:t xml:space="preserve">]. </w:t>
      </w:r>
      <w:r w:rsidR="009476AC">
        <w:rPr>
          <w:rFonts w:ascii="Times New Roman" w:hAnsi="Times New Roman" w:cs="Times New Roman"/>
          <w:sz w:val="24"/>
          <w:szCs w:val="24"/>
        </w:rPr>
        <w:t xml:space="preserve">Gender and urbanicity were also </w:t>
      </w:r>
      <w:r w:rsidR="00EB44C9">
        <w:rPr>
          <w:rFonts w:ascii="Times New Roman" w:hAnsi="Times New Roman" w:cs="Times New Roman"/>
          <w:sz w:val="24"/>
          <w:szCs w:val="24"/>
        </w:rPr>
        <w:t>linked</w:t>
      </w:r>
      <w:r w:rsidR="009476AC">
        <w:rPr>
          <w:rFonts w:ascii="Times New Roman" w:hAnsi="Times New Roman" w:cs="Times New Roman"/>
          <w:sz w:val="24"/>
          <w:szCs w:val="24"/>
        </w:rPr>
        <w:t xml:space="preserve"> with </w:t>
      </w:r>
      <w:r w:rsidR="00EB44C9">
        <w:rPr>
          <w:rFonts w:ascii="Times New Roman" w:hAnsi="Times New Roman" w:cs="Times New Roman"/>
          <w:sz w:val="24"/>
          <w:szCs w:val="24"/>
        </w:rPr>
        <w:t>higher</w:t>
      </w:r>
      <w:r w:rsidR="001C20C7">
        <w:rPr>
          <w:rFonts w:ascii="Times New Roman" w:hAnsi="Times New Roman" w:cs="Times New Roman"/>
          <w:sz w:val="24"/>
          <w:szCs w:val="24"/>
        </w:rPr>
        <w:t xml:space="preserve"> </w:t>
      </w:r>
      <w:r w:rsidR="0004259D">
        <w:rPr>
          <w:rFonts w:ascii="Times New Roman" w:hAnsi="Times New Roman" w:cs="Times New Roman"/>
          <w:sz w:val="24"/>
          <w:szCs w:val="24"/>
        </w:rPr>
        <w:t>attendance</w:t>
      </w:r>
      <w:r w:rsidR="009476AC">
        <w:rPr>
          <w:rFonts w:ascii="Times New Roman" w:hAnsi="Times New Roman" w:cs="Times New Roman"/>
          <w:sz w:val="24"/>
          <w:szCs w:val="24"/>
        </w:rPr>
        <w:t xml:space="preserve"> in ECE [</w:t>
      </w:r>
      <w:r w:rsidR="000C66C6">
        <w:rPr>
          <w:rFonts w:ascii="Times New Roman" w:hAnsi="Times New Roman" w:cs="Times New Roman"/>
          <w:sz w:val="24"/>
          <w:szCs w:val="24"/>
        </w:rPr>
        <w:t>22</w:t>
      </w:r>
      <w:r w:rsidR="009476AC">
        <w:rPr>
          <w:rFonts w:ascii="Times New Roman" w:hAnsi="Times New Roman" w:cs="Times New Roman"/>
          <w:sz w:val="24"/>
          <w:szCs w:val="24"/>
        </w:rPr>
        <w:t>].</w:t>
      </w:r>
      <w:r w:rsidR="00582BD7">
        <w:rPr>
          <w:rFonts w:ascii="Times New Roman" w:hAnsi="Times New Roman" w:cs="Times New Roman"/>
          <w:sz w:val="24"/>
          <w:szCs w:val="24"/>
        </w:rPr>
        <w:t xml:space="preserve"> In Bangladesh, </w:t>
      </w:r>
      <w:r w:rsidR="00F55069">
        <w:rPr>
          <w:rFonts w:ascii="Times New Roman" w:hAnsi="Times New Roman" w:cs="Times New Roman"/>
          <w:sz w:val="24"/>
          <w:szCs w:val="24"/>
        </w:rPr>
        <w:t xml:space="preserve">child’s health factors, </w:t>
      </w:r>
      <w:r w:rsidR="0091172B">
        <w:rPr>
          <w:rFonts w:ascii="Times New Roman" w:hAnsi="Times New Roman" w:cs="Times New Roman"/>
          <w:sz w:val="24"/>
          <w:szCs w:val="24"/>
        </w:rPr>
        <w:t xml:space="preserve">parental awareness, </w:t>
      </w:r>
      <w:r w:rsidR="00F55069">
        <w:rPr>
          <w:rFonts w:ascii="Times New Roman" w:hAnsi="Times New Roman" w:cs="Times New Roman"/>
          <w:sz w:val="24"/>
          <w:szCs w:val="24"/>
        </w:rPr>
        <w:t>mother’s education</w:t>
      </w:r>
      <w:r w:rsidR="0012560A">
        <w:rPr>
          <w:rFonts w:ascii="Times New Roman" w:hAnsi="Times New Roman" w:cs="Times New Roman"/>
          <w:sz w:val="24"/>
          <w:szCs w:val="24"/>
        </w:rPr>
        <w:t xml:space="preserve"> have a key role </w:t>
      </w:r>
      <w:r w:rsidR="0091580A">
        <w:rPr>
          <w:rFonts w:ascii="Times New Roman" w:hAnsi="Times New Roman" w:cs="Times New Roman"/>
          <w:sz w:val="24"/>
          <w:szCs w:val="24"/>
        </w:rPr>
        <w:t>in increasing of ECE participation</w:t>
      </w:r>
      <w:r w:rsidR="00544353">
        <w:rPr>
          <w:rFonts w:ascii="Times New Roman" w:hAnsi="Times New Roman" w:cs="Times New Roman"/>
          <w:sz w:val="24"/>
          <w:szCs w:val="24"/>
        </w:rPr>
        <w:t xml:space="preserve"> [</w:t>
      </w:r>
      <w:r w:rsidR="000C66C6">
        <w:rPr>
          <w:rFonts w:ascii="Times New Roman" w:hAnsi="Times New Roman" w:cs="Times New Roman"/>
          <w:sz w:val="24"/>
          <w:szCs w:val="24"/>
        </w:rPr>
        <w:t>23</w:t>
      </w:r>
      <w:r w:rsidR="00544353">
        <w:rPr>
          <w:rFonts w:ascii="Times New Roman" w:hAnsi="Times New Roman" w:cs="Times New Roman"/>
          <w:sz w:val="24"/>
          <w:szCs w:val="24"/>
        </w:rPr>
        <w:t>]</w:t>
      </w:r>
      <w:r w:rsidR="0091580A">
        <w:rPr>
          <w:rFonts w:ascii="Times New Roman" w:hAnsi="Times New Roman" w:cs="Times New Roman"/>
          <w:sz w:val="24"/>
          <w:szCs w:val="24"/>
        </w:rPr>
        <w:t>.</w:t>
      </w:r>
    </w:p>
    <w:p w14:paraId="5B750F5A" w14:textId="4F390E6C" w:rsidR="00FC5D35" w:rsidRDefault="004E1C7A" w:rsidP="00E11F94">
      <w:pPr>
        <w:spacing w:beforeLines="120" w:before="288" w:line="360" w:lineRule="auto"/>
        <w:rPr>
          <w:rFonts w:ascii="Times New Roman" w:hAnsi="Times New Roman" w:cs="Times New Roman"/>
          <w:sz w:val="24"/>
          <w:szCs w:val="24"/>
        </w:rPr>
      </w:pPr>
      <w:commentRangeStart w:id="7"/>
      <w:r w:rsidRPr="00484A90">
        <w:rPr>
          <w:rFonts w:ascii="Times New Roman" w:hAnsi="Times New Roman" w:cs="Times New Roman"/>
          <w:sz w:val="24"/>
          <w:szCs w:val="24"/>
        </w:rPr>
        <w:t>Studies reveal that childhood diseases significantly affect early childhood education (ECE) enrollment</w:t>
      </w:r>
      <w:r>
        <w:rPr>
          <w:rFonts w:ascii="Times New Roman" w:hAnsi="Times New Roman" w:cs="Times New Roman"/>
          <w:sz w:val="24"/>
          <w:szCs w:val="24"/>
        </w:rPr>
        <w:t xml:space="preserve"> [</w:t>
      </w:r>
      <w:r w:rsidR="000C66C6">
        <w:rPr>
          <w:rFonts w:ascii="Times New Roman" w:hAnsi="Times New Roman" w:cs="Times New Roman"/>
          <w:sz w:val="24"/>
          <w:szCs w:val="24"/>
        </w:rPr>
        <w:t>24</w:t>
      </w:r>
      <w:r>
        <w:rPr>
          <w:rFonts w:ascii="Times New Roman" w:hAnsi="Times New Roman" w:cs="Times New Roman"/>
          <w:sz w:val="24"/>
          <w:szCs w:val="24"/>
        </w:rPr>
        <w:t>]</w:t>
      </w:r>
      <w:r w:rsidRPr="00484A90">
        <w:rPr>
          <w:rFonts w:ascii="Times New Roman" w:hAnsi="Times New Roman" w:cs="Times New Roman"/>
          <w:sz w:val="24"/>
          <w:szCs w:val="24"/>
        </w:rPr>
        <w:t>.</w:t>
      </w:r>
      <w:r w:rsidR="00294FE5">
        <w:rPr>
          <w:rFonts w:ascii="Times New Roman" w:hAnsi="Times New Roman" w:cs="Times New Roman"/>
          <w:sz w:val="24"/>
          <w:szCs w:val="24"/>
        </w:rPr>
        <w:t xml:space="preserve"> </w:t>
      </w:r>
      <w:commentRangeEnd w:id="7"/>
      <w:r w:rsidR="007430CE">
        <w:rPr>
          <w:rStyle w:val="CommentReference"/>
        </w:rPr>
        <w:commentReference w:id="7"/>
      </w:r>
      <w:commentRangeStart w:id="8"/>
      <w:r w:rsidR="00805495" w:rsidRPr="00FC3D87">
        <w:rPr>
          <w:rFonts w:ascii="Times New Roman" w:hAnsi="Times New Roman" w:cs="Times New Roman"/>
          <w:sz w:val="24"/>
          <w:szCs w:val="24"/>
        </w:rPr>
        <w:t xml:space="preserve">WASH helps to reduce major childhood killers such as diarrhea and severe respiratory infections. </w:t>
      </w:r>
      <w:commentRangeEnd w:id="8"/>
      <w:r w:rsidR="007430CE">
        <w:rPr>
          <w:rStyle w:val="CommentReference"/>
        </w:rPr>
        <w:commentReference w:id="8"/>
      </w:r>
      <w:r w:rsidR="00805495" w:rsidRPr="00FC3D87">
        <w:rPr>
          <w:rFonts w:ascii="Times New Roman" w:hAnsi="Times New Roman" w:cs="Times New Roman"/>
          <w:sz w:val="24"/>
          <w:szCs w:val="24"/>
        </w:rPr>
        <w:t>It also aids in disease control and minimizes the harmful impact of infections on growth, lowering mortality rates in malnourished children</w:t>
      </w:r>
      <w:r w:rsidR="00805495">
        <w:rPr>
          <w:rFonts w:ascii="Times New Roman" w:hAnsi="Times New Roman" w:cs="Times New Roman"/>
          <w:sz w:val="24"/>
          <w:szCs w:val="24"/>
        </w:rPr>
        <w:t xml:space="preserve"> [</w:t>
      </w:r>
      <w:r w:rsidR="000C66C6">
        <w:rPr>
          <w:rFonts w:ascii="Times New Roman" w:hAnsi="Times New Roman" w:cs="Times New Roman"/>
          <w:sz w:val="24"/>
          <w:szCs w:val="24"/>
        </w:rPr>
        <w:t>25</w:t>
      </w:r>
      <w:r w:rsidR="00805495">
        <w:rPr>
          <w:rFonts w:ascii="Times New Roman" w:hAnsi="Times New Roman" w:cs="Times New Roman"/>
          <w:sz w:val="24"/>
          <w:szCs w:val="24"/>
        </w:rPr>
        <w:t>]</w:t>
      </w:r>
      <w:r w:rsidR="00805495" w:rsidRPr="00FC3D87">
        <w:rPr>
          <w:rFonts w:ascii="Times New Roman" w:hAnsi="Times New Roman" w:cs="Times New Roman"/>
          <w:sz w:val="24"/>
          <w:szCs w:val="24"/>
        </w:rPr>
        <w:t>.</w:t>
      </w:r>
      <w:r w:rsidR="00805495">
        <w:rPr>
          <w:rFonts w:ascii="Times New Roman" w:hAnsi="Times New Roman" w:cs="Times New Roman"/>
          <w:sz w:val="24"/>
          <w:szCs w:val="24"/>
        </w:rPr>
        <w:t xml:space="preserve"> </w:t>
      </w:r>
      <w:r w:rsidR="00805495" w:rsidRPr="001F7060">
        <w:rPr>
          <w:rFonts w:ascii="Times New Roman" w:hAnsi="Times New Roman" w:cs="Times New Roman"/>
          <w:sz w:val="24"/>
          <w:szCs w:val="24"/>
        </w:rPr>
        <w:t xml:space="preserve">According to </w:t>
      </w:r>
      <w:r w:rsidR="009B7EE3">
        <w:rPr>
          <w:rFonts w:ascii="Times New Roman" w:hAnsi="Times New Roman" w:cs="Times New Roman"/>
          <w:sz w:val="24"/>
          <w:szCs w:val="24"/>
        </w:rPr>
        <w:t>a</w:t>
      </w:r>
      <w:r w:rsidR="00805495" w:rsidRPr="001F7060">
        <w:rPr>
          <w:rFonts w:ascii="Times New Roman" w:hAnsi="Times New Roman" w:cs="Times New Roman"/>
          <w:sz w:val="24"/>
          <w:szCs w:val="24"/>
        </w:rPr>
        <w:t xml:space="preserve"> study, the low epidemic areas respondents reported significantly more information about better sanitary and sewage systems, water treatment, cleaner water sources for drinking and residential use, and filters [</w:t>
      </w:r>
      <w:r w:rsidR="000C66C6">
        <w:rPr>
          <w:rFonts w:ascii="Times New Roman" w:hAnsi="Times New Roman" w:cs="Times New Roman"/>
          <w:sz w:val="24"/>
          <w:szCs w:val="24"/>
        </w:rPr>
        <w:t>26</w:t>
      </w:r>
      <w:r w:rsidR="00805495" w:rsidRPr="001F7060">
        <w:rPr>
          <w:rFonts w:ascii="Times New Roman" w:hAnsi="Times New Roman" w:cs="Times New Roman"/>
          <w:sz w:val="24"/>
          <w:szCs w:val="24"/>
        </w:rPr>
        <w:t>].</w:t>
      </w:r>
      <w:r w:rsidR="009B7EE3">
        <w:rPr>
          <w:rFonts w:ascii="Times New Roman" w:hAnsi="Times New Roman" w:cs="Times New Roman"/>
          <w:sz w:val="24"/>
          <w:szCs w:val="24"/>
        </w:rPr>
        <w:t xml:space="preserve"> </w:t>
      </w:r>
      <w:commentRangeStart w:id="9"/>
      <w:r w:rsidR="00263F79">
        <w:rPr>
          <w:rFonts w:ascii="Times New Roman" w:hAnsi="Times New Roman" w:cs="Times New Roman"/>
          <w:sz w:val="24"/>
          <w:szCs w:val="24"/>
        </w:rPr>
        <w:t xml:space="preserve">However, </w:t>
      </w:r>
      <w:r w:rsidR="00263F79" w:rsidRPr="00263F79">
        <w:rPr>
          <w:rFonts w:ascii="Times New Roman" w:hAnsi="Times New Roman" w:cs="Times New Roman"/>
          <w:sz w:val="24"/>
          <w:szCs w:val="24"/>
        </w:rPr>
        <w:t xml:space="preserve">there has been limited study into how household WASH services affect ECE participation. </w:t>
      </w:r>
      <w:commentRangeEnd w:id="9"/>
      <w:r w:rsidR="00942674">
        <w:rPr>
          <w:rStyle w:val="CommentReference"/>
        </w:rPr>
        <w:commentReference w:id="9"/>
      </w:r>
      <w:r w:rsidR="00263F79" w:rsidRPr="00263F79">
        <w:rPr>
          <w:rFonts w:ascii="Times New Roman" w:hAnsi="Times New Roman" w:cs="Times New Roman"/>
          <w:sz w:val="24"/>
          <w:szCs w:val="24"/>
        </w:rPr>
        <w:t xml:space="preserve">The aim of this paper is to investigate how (water, sanitation, and </w:t>
      </w:r>
      <w:r w:rsidR="00263F79" w:rsidRPr="00263F79">
        <w:rPr>
          <w:rFonts w:ascii="Times New Roman" w:hAnsi="Times New Roman" w:cs="Times New Roman"/>
          <w:sz w:val="24"/>
          <w:szCs w:val="24"/>
        </w:rPr>
        <w:lastRenderedPageBreak/>
        <w:t xml:space="preserve">hygiene) WASH </w:t>
      </w:r>
      <w:commentRangeStart w:id="10"/>
      <w:r w:rsidR="00263F79" w:rsidRPr="00263F79">
        <w:rPr>
          <w:rFonts w:ascii="Times New Roman" w:hAnsi="Times New Roman" w:cs="Times New Roman"/>
          <w:sz w:val="24"/>
          <w:szCs w:val="24"/>
        </w:rPr>
        <w:t>services</w:t>
      </w:r>
      <w:commentRangeEnd w:id="10"/>
      <w:r w:rsidR="00951744">
        <w:rPr>
          <w:rStyle w:val="CommentReference"/>
        </w:rPr>
        <w:commentReference w:id="10"/>
      </w:r>
      <w:r w:rsidR="00263F79" w:rsidRPr="00263F79">
        <w:rPr>
          <w:rFonts w:ascii="Times New Roman" w:hAnsi="Times New Roman" w:cs="Times New Roman"/>
          <w:sz w:val="24"/>
          <w:szCs w:val="24"/>
        </w:rPr>
        <w:t xml:space="preserve"> provided at home influence enrollment in early childhood education (ECE) programs.</w:t>
      </w:r>
    </w:p>
    <w:p w14:paraId="73AB8A75" w14:textId="77777777" w:rsidR="00CE2E1A" w:rsidRDefault="00CE2E1A" w:rsidP="00CE2E1A">
      <w:pPr>
        <w:rPr>
          <w:rFonts w:ascii="Times New Roman" w:hAnsi="Times New Roman" w:cs="Times New Roman"/>
          <w:sz w:val="24"/>
          <w:szCs w:val="24"/>
        </w:rPr>
      </w:pPr>
    </w:p>
    <w:p w14:paraId="5B3B2499" w14:textId="53BF79AB" w:rsidR="00FC5D35" w:rsidRPr="00CE2E1A" w:rsidRDefault="00FC5D35" w:rsidP="00CE2E1A">
      <w:pPr>
        <w:rPr>
          <w:rFonts w:ascii="Times New Roman" w:hAnsi="Times New Roman" w:cs="Times New Roman"/>
          <w:sz w:val="24"/>
          <w:szCs w:val="24"/>
        </w:rPr>
      </w:pPr>
      <w:r w:rsidRPr="00FC5D35">
        <w:rPr>
          <w:rFonts w:ascii="Times New Roman" w:hAnsi="Times New Roman" w:cs="Times New Roman"/>
          <w:b/>
          <w:bCs/>
          <w:sz w:val="24"/>
          <w:szCs w:val="24"/>
        </w:rPr>
        <w:t>Methods:</w:t>
      </w:r>
    </w:p>
    <w:p w14:paraId="06F7F5BA" w14:textId="77777777" w:rsidR="00FC5D35" w:rsidRPr="00FC5D35" w:rsidRDefault="00FC5D35" w:rsidP="00FC5D35">
      <w:pPr>
        <w:spacing w:after="0" w:line="360" w:lineRule="auto"/>
        <w:rPr>
          <w:rFonts w:ascii="Times New Roman" w:hAnsi="Times New Roman" w:cs="Times New Roman"/>
          <w:b/>
          <w:bCs/>
          <w:sz w:val="24"/>
          <w:szCs w:val="24"/>
        </w:rPr>
      </w:pPr>
      <w:commentRangeStart w:id="11"/>
      <w:r w:rsidRPr="00FC5D35">
        <w:rPr>
          <w:rFonts w:ascii="Times New Roman" w:hAnsi="Times New Roman" w:cs="Times New Roman"/>
          <w:b/>
          <w:bCs/>
          <w:sz w:val="24"/>
          <w:szCs w:val="24"/>
        </w:rPr>
        <w:t>Data source</w:t>
      </w:r>
      <w:commentRangeEnd w:id="11"/>
      <w:r w:rsidR="00951744">
        <w:rPr>
          <w:rStyle w:val="CommentReference"/>
        </w:rPr>
        <w:commentReference w:id="11"/>
      </w:r>
    </w:p>
    <w:p w14:paraId="719A8283" w14:textId="79982C16" w:rsidR="00FC5D35" w:rsidRPr="00FC5D35" w:rsidRDefault="00FC5D35" w:rsidP="00FC5D35">
      <w:pPr>
        <w:spacing w:before="120" w:after="0" w:line="360" w:lineRule="auto"/>
        <w:rPr>
          <w:rFonts w:ascii="Times New Roman" w:hAnsi="Times New Roman" w:cs="Times New Roman"/>
          <w:sz w:val="24"/>
          <w:szCs w:val="24"/>
        </w:rPr>
      </w:pPr>
      <w:r w:rsidRPr="00FC5D35">
        <w:rPr>
          <w:rFonts w:ascii="Times New Roman" w:hAnsi="Times New Roman" w:cs="Times New Roman"/>
          <w:sz w:val="24"/>
          <w:szCs w:val="24"/>
        </w:rPr>
        <w:t>The study used nationally representative cross-sectional survey data from the 2022 Bangladesh Demographic and Health Survey (BDHS). The National Institute of Population Research and Training (NIPORT) administered the survey. This survey was carried out from June 2022 to December 2022. It provides key demographic and health indicators on a national scale, including fertility, family planning, maternal and child health, mortality, and nutrition [</w:t>
      </w:r>
      <w:r w:rsidR="00920794">
        <w:rPr>
          <w:rFonts w:ascii="Times New Roman" w:hAnsi="Times New Roman" w:cs="Times New Roman"/>
          <w:sz w:val="24"/>
          <w:szCs w:val="24"/>
        </w:rPr>
        <w:t>27</w:t>
      </w:r>
      <w:r w:rsidRPr="00FC5D35">
        <w:rPr>
          <w:rFonts w:ascii="Times New Roman" w:hAnsi="Times New Roman" w:cs="Times New Roman"/>
          <w:sz w:val="24"/>
          <w:szCs w:val="24"/>
        </w:rPr>
        <w:t>].</w:t>
      </w:r>
    </w:p>
    <w:p w14:paraId="4F8DC04B" w14:textId="77777777" w:rsidR="00FC5D35" w:rsidRPr="005D3635" w:rsidRDefault="00FC5D35" w:rsidP="00FC5D35">
      <w:pPr>
        <w:spacing w:beforeLines="120" w:before="288" w:line="360" w:lineRule="auto"/>
        <w:rPr>
          <w:rFonts w:ascii="Times New Roman" w:hAnsi="Times New Roman" w:cs="Times New Roman"/>
          <w:b/>
          <w:bCs/>
          <w:sz w:val="24"/>
          <w:szCs w:val="24"/>
        </w:rPr>
      </w:pPr>
      <w:r w:rsidRPr="005D3635">
        <w:rPr>
          <w:rFonts w:ascii="Times New Roman" w:hAnsi="Times New Roman" w:cs="Times New Roman"/>
          <w:b/>
          <w:bCs/>
          <w:sz w:val="24"/>
          <w:szCs w:val="24"/>
        </w:rPr>
        <w:t>Sampling design and sample size</w:t>
      </w:r>
    </w:p>
    <w:p w14:paraId="63FE3063" w14:textId="5B0781EC" w:rsidR="00FC5D35" w:rsidRDefault="00FC5D35" w:rsidP="00FC5D35">
      <w:pPr>
        <w:spacing w:beforeLines="120" w:before="288" w:line="360" w:lineRule="auto"/>
        <w:rPr>
          <w:rFonts w:ascii="Times New Roman" w:hAnsi="Times New Roman" w:cs="Times New Roman"/>
          <w:sz w:val="24"/>
          <w:szCs w:val="24"/>
        </w:rPr>
      </w:pPr>
      <w:r w:rsidRPr="00FC5D35">
        <w:rPr>
          <w:rFonts w:ascii="Times New Roman" w:hAnsi="Times New Roman" w:cs="Times New Roman"/>
          <w:sz w:val="24"/>
          <w:szCs w:val="24"/>
        </w:rPr>
        <w:t>The BDHS used a two-stage stratified sampling design. The sampling frame was based on the 2011 population census enumeration areas (EAs), provided by the Bangladesh Bureau of Statistics (BBS), covering both urban and rural regions across Bangladesh’s eight administrative divisions (</w:t>
      </w:r>
      <w:proofErr w:type="spellStart"/>
      <w:r w:rsidRPr="00FC5D35">
        <w:rPr>
          <w:rFonts w:ascii="Times New Roman" w:hAnsi="Times New Roman" w:cs="Times New Roman"/>
          <w:sz w:val="24"/>
          <w:szCs w:val="24"/>
        </w:rPr>
        <w:t>Barishal</w:t>
      </w:r>
      <w:proofErr w:type="spellEnd"/>
      <w:r w:rsidRPr="00FC5D35">
        <w:rPr>
          <w:rFonts w:ascii="Times New Roman" w:hAnsi="Times New Roman" w:cs="Times New Roman"/>
          <w:sz w:val="24"/>
          <w:szCs w:val="24"/>
        </w:rPr>
        <w:t xml:space="preserve">, Chattogram, Dhaka, Khulna, Mymensingh, </w:t>
      </w:r>
      <w:proofErr w:type="spellStart"/>
      <w:r w:rsidRPr="00FC5D35">
        <w:rPr>
          <w:rFonts w:ascii="Times New Roman" w:hAnsi="Times New Roman" w:cs="Times New Roman"/>
          <w:sz w:val="24"/>
          <w:szCs w:val="24"/>
        </w:rPr>
        <w:t>Rajshahi</w:t>
      </w:r>
      <w:proofErr w:type="spellEnd"/>
      <w:r w:rsidRPr="00FC5D35">
        <w:rPr>
          <w:rFonts w:ascii="Times New Roman" w:hAnsi="Times New Roman" w:cs="Times New Roman"/>
          <w:sz w:val="24"/>
          <w:szCs w:val="24"/>
        </w:rPr>
        <w:t>, Rangpur, and Sylhet). A total of 30,018 households were interviewed, with an overall response rate of 99.1% [</w:t>
      </w:r>
      <w:r w:rsidR="00C81939">
        <w:rPr>
          <w:rFonts w:ascii="Times New Roman" w:hAnsi="Times New Roman" w:cs="Times New Roman"/>
          <w:sz w:val="24"/>
          <w:szCs w:val="24"/>
        </w:rPr>
        <w:t>27</w:t>
      </w:r>
      <w:r w:rsidRPr="00FC5D35">
        <w:rPr>
          <w:rFonts w:ascii="Times New Roman" w:hAnsi="Times New Roman" w:cs="Times New Roman"/>
          <w:sz w:val="24"/>
          <w:szCs w:val="24"/>
        </w:rPr>
        <w:t xml:space="preserve">]. In total, 132,463 household members were identified. 5,866 members were eliminated to keep solely the de facto population, and further, 124,103 members were excluded because their age at the beginning of the school year was not 5 years. The final sample size consisted of 2,494 </w:t>
      </w:r>
      <w:commentRangeStart w:id="12"/>
      <w:r w:rsidRPr="00FC5D35">
        <w:rPr>
          <w:rFonts w:ascii="Times New Roman" w:hAnsi="Times New Roman" w:cs="Times New Roman"/>
          <w:sz w:val="24"/>
          <w:szCs w:val="24"/>
        </w:rPr>
        <w:t>de facto</w:t>
      </w:r>
      <w:commentRangeEnd w:id="12"/>
      <w:r w:rsidR="008C7D92">
        <w:rPr>
          <w:rStyle w:val="CommentReference"/>
        </w:rPr>
        <w:commentReference w:id="12"/>
      </w:r>
      <w:r w:rsidRPr="00FC5D35">
        <w:rPr>
          <w:rFonts w:ascii="Times New Roman" w:hAnsi="Times New Roman" w:cs="Times New Roman"/>
          <w:sz w:val="24"/>
          <w:szCs w:val="24"/>
        </w:rPr>
        <w:t xml:space="preserve"> children aged 5 at the beginning of the school year</w:t>
      </w:r>
      <w:r w:rsidR="00666337">
        <w:rPr>
          <w:rFonts w:ascii="Times New Roman" w:hAnsi="Times New Roman" w:cs="Times New Roman"/>
          <w:sz w:val="24"/>
          <w:szCs w:val="24"/>
        </w:rPr>
        <w:t xml:space="preserve"> (Figure 1)</w:t>
      </w:r>
      <w:r w:rsidRPr="00FC5D35">
        <w:rPr>
          <w:rFonts w:ascii="Times New Roman" w:hAnsi="Times New Roman" w:cs="Times New Roman"/>
          <w:sz w:val="24"/>
          <w:szCs w:val="24"/>
        </w:rPr>
        <w:t xml:space="preserve"> [</w:t>
      </w:r>
      <w:r w:rsidR="00C81939">
        <w:rPr>
          <w:rFonts w:ascii="Times New Roman" w:hAnsi="Times New Roman" w:cs="Times New Roman"/>
          <w:sz w:val="24"/>
          <w:szCs w:val="24"/>
        </w:rPr>
        <w:t>28</w:t>
      </w:r>
      <w:r w:rsidRPr="00FC5D35">
        <w:rPr>
          <w:rFonts w:ascii="Times New Roman" w:hAnsi="Times New Roman" w:cs="Times New Roman"/>
          <w:sz w:val="24"/>
          <w:szCs w:val="24"/>
        </w:rPr>
        <w:t>].</w:t>
      </w:r>
    </w:p>
    <w:p w14:paraId="5EECDD5C" w14:textId="59C4AC92" w:rsidR="005F5067" w:rsidRPr="00FC5D35" w:rsidRDefault="003D2464" w:rsidP="00FC5D35">
      <w:pPr>
        <w:spacing w:beforeLines="120" w:before="288"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c">
            <w:drawing>
              <wp:inline distT="0" distB="0" distL="0" distR="0" wp14:anchorId="691D4C88" wp14:editId="21D13793">
                <wp:extent cx="4602601" cy="4206240"/>
                <wp:effectExtent l="0" t="0" r="7620" b="3810"/>
                <wp:docPr id="844719300"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8547304" name="Text Box 268547304"/>
                        <wps:cNvSpPr txBox="1">
                          <a:spLocks noChangeAspect="1"/>
                        </wps:cNvSpPr>
                        <wps:spPr>
                          <a:xfrm flipH="1">
                            <a:off x="115201" y="35095"/>
                            <a:ext cx="1962618" cy="640949"/>
                          </a:xfrm>
                          <a:prstGeom prst="rect">
                            <a:avLst/>
                          </a:prstGeom>
                          <a:solidFill>
                            <a:sysClr val="window" lastClr="FFFFFF"/>
                          </a:solidFill>
                          <a:ln w="19050">
                            <a:solidFill>
                              <a:srgbClr val="156082"/>
                            </a:solidFill>
                          </a:ln>
                        </wps:spPr>
                        <wps:txbx>
                          <w:txbxContent>
                            <w:p w14:paraId="59DD42CA" w14:textId="77777777" w:rsidR="003D2464" w:rsidRDefault="003D2464" w:rsidP="003D2464">
                              <w:pPr>
                                <w:spacing w:after="0"/>
                                <w:jc w:val="center"/>
                                <w:rPr>
                                  <w:rFonts w:ascii="Times New Roman" w:hAnsi="Times New Roman" w:cs="Times New Roman"/>
                                </w:rPr>
                              </w:pPr>
                              <w:r>
                                <w:rPr>
                                  <w:rFonts w:ascii="Times New Roman" w:hAnsi="Times New Roman" w:cs="Times New Roman"/>
                                </w:rPr>
                                <w:t>Number of household members</w:t>
                              </w:r>
                            </w:p>
                            <w:p w14:paraId="18581840" w14:textId="77777777" w:rsidR="003D2464" w:rsidRDefault="003D2464" w:rsidP="003D2464">
                              <w:pPr>
                                <w:spacing w:after="0"/>
                                <w:jc w:val="center"/>
                                <w:rPr>
                                  <w:rFonts w:ascii="Times New Roman" w:hAnsi="Times New Roman" w:cs="Times New Roman"/>
                                </w:rPr>
                              </w:pPr>
                              <w:r>
                                <w:rPr>
                                  <w:rFonts w:ascii="Times New Roman" w:hAnsi="Times New Roman" w:cs="Times New Roman"/>
                                </w:rPr>
                                <w:t xml:space="preserve">in BDHS </w:t>
                              </w:r>
                              <w:r w:rsidRPr="004D3BA6">
                                <w:rPr>
                                  <w:rFonts w:ascii="Times New Roman" w:hAnsi="Times New Roman" w:cs="Times New Roman"/>
                                </w:rPr>
                                <w:t>2022</w:t>
                              </w:r>
                            </w:p>
                            <w:p w14:paraId="06A71310" w14:textId="77777777" w:rsidR="003D2464" w:rsidRPr="00C76727" w:rsidRDefault="003D2464" w:rsidP="003D2464">
                              <w:pPr>
                                <w:spacing w:after="0"/>
                                <w:jc w:val="center"/>
                                <w:rPr>
                                  <w:rFonts w:ascii="Times New Roman" w:hAnsi="Times New Roman" w:cs="Times New Roman"/>
                                </w:rPr>
                              </w:pPr>
                              <w:r>
                                <w:rPr>
                                  <w:rFonts w:ascii="Times New Roman" w:hAnsi="Times New Roman" w:cs="Times New Roman"/>
                                </w:rPr>
                                <w:t>(n = 132,463)</w:t>
                              </w:r>
                            </w:p>
                          </w:txbxContent>
                        </wps:txbx>
                        <wps:bodyPr rot="0" spcFirstLastPara="0" vertOverflow="overflow" horzOverflow="overflow" vert="horz" wrap="none" lIns="89134" tIns="44567" rIns="89134" bIns="44567" numCol="1" spcCol="0" rtlCol="0" fromWordArt="0" anchor="t" anchorCtr="0" forceAA="0" compatLnSpc="1">
                          <a:prstTxWarp prst="textNoShape">
                            <a:avLst/>
                          </a:prstTxWarp>
                          <a:noAutofit/>
                        </wps:bodyPr>
                      </wps:wsp>
                      <wps:wsp>
                        <wps:cNvPr id="1575227708" name="Straight Arrow Connector 1575227708"/>
                        <wps:cNvCnPr>
                          <a:stCxn id="268547304" idx="2"/>
                        </wps:cNvCnPr>
                        <wps:spPr>
                          <a:xfrm flipH="1">
                            <a:off x="1070354" y="675366"/>
                            <a:ext cx="3093" cy="606263"/>
                          </a:xfrm>
                          <a:prstGeom prst="straightConnector1">
                            <a:avLst/>
                          </a:prstGeom>
                          <a:noFill/>
                          <a:ln w="19050" cap="flat" cmpd="sng" algn="ctr">
                            <a:solidFill>
                              <a:srgbClr val="156082"/>
                            </a:solidFill>
                            <a:prstDash val="solid"/>
                            <a:miter lim="800000"/>
                            <a:tailEnd type="triangle"/>
                          </a:ln>
                          <a:effectLst/>
                        </wps:spPr>
                        <wps:bodyPr/>
                      </wps:wsp>
                      <wps:wsp>
                        <wps:cNvPr id="476299333" name="Text Box 1"/>
                        <wps:cNvSpPr txBox="1"/>
                        <wps:spPr>
                          <a:xfrm flipH="1">
                            <a:off x="2283487" y="591214"/>
                            <a:ext cx="1768943" cy="640314"/>
                          </a:xfrm>
                          <a:prstGeom prst="rect">
                            <a:avLst/>
                          </a:prstGeom>
                          <a:solidFill>
                            <a:sysClr val="window" lastClr="FFFFFF"/>
                          </a:solidFill>
                          <a:ln w="19050">
                            <a:solidFill>
                              <a:srgbClr val="156082"/>
                            </a:solidFill>
                          </a:ln>
                        </wps:spPr>
                        <wps:txbx>
                          <w:txbxContent>
                            <w:p w14:paraId="52930F0C" w14:textId="77777777" w:rsidR="003D2464" w:rsidRDefault="003D2464" w:rsidP="003D2464">
                              <w:pPr>
                                <w:spacing w:after="0" w:line="256" w:lineRule="auto"/>
                                <w:jc w:val="center"/>
                                <w:rPr>
                                  <w:rFonts w:ascii="Times New Roman" w:eastAsia="Aptos" w:hAnsi="Times New Roman" w:cs="Times New Roman"/>
                                </w:rPr>
                              </w:pPr>
                              <w:r>
                                <w:rPr>
                                  <w:rFonts w:ascii="Times New Roman" w:eastAsia="Aptos" w:hAnsi="Times New Roman" w:cs="Times New Roman"/>
                                </w:rPr>
                                <w:t xml:space="preserve">De jure household members </w:t>
                              </w:r>
                            </w:p>
                            <w:p w14:paraId="6EB52F13" w14:textId="77777777" w:rsidR="003D2464" w:rsidRPr="00413D47" w:rsidRDefault="003D2464" w:rsidP="003D2464">
                              <w:pPr>
                                <w:spacing w:after="0" w:line="256" w:lineRule="auto"/>
                                <w:jc w:val="center"/>
                                <w:rPr>
                                  <w:rFonts w:ascii="Times New Roman" w:eastAsia="Aptos" w:hAnsi="Times New Roman" w:cs="Times New Roman"/>
                                  <w14:ligatures w14:val="none"/>
                                </w:rPr>
                              </w:pPr>
                              <w:r>
                                <w:rPr>
                                  <w:rFonts w:ascii="Times New Roman" w:eastAsia="Aptos" w:hAnsi="Times New Roman" w:cs="Times New Roman"/>
                                </w:rPr>
                                <w:t>were excluded</w:t>
                              </w:r>
                            </w:p>
                            <w:p w14:paraId="37DBE570" w14:textId="77777777" w:rsidR="003D2464" w:rsidRPr="00D2572A" w:rsidRDefault="003D2464" w:rsidP="003D2464">
                              <w:pPr>
                                <w:spacing w:after="0" w:line="256" w:lineRule="auto"/>
                                <w:jc w:val="center"/>
                                <w:rPr>
                                  <w:rFonts w:ascii="Times New Roman" w:eastAsia="Aptos" w:hAnsi="Times New Roman" w:cs="Times New Roman"/>
                                </w:rPr>
                              </w:pPr>
                              <w:r w:rsidRPr="00D2572A">
                                <w:rPr>
                                  <w:rFonts w:ascii="Times New Roman" w:eastAsia="Aptos" w:hAnsi="Times New Roman" w:cs="Times New Roman"/>
                                </w:rPr>
                                <w:t xml:space="preserve">(n = </w:t>
                              </w:r>
                              <w:r>
                                <w:rPr>
                                  <w:rFonts w:ascii="Times New Roman" w:eastAsia="Aptos" w:hAnsi="Times New Roman" w:cs="Times New Roman"/>
                                </w:rPr>
                                <w:t>5,866</w:t>
                              </w:r>
                              <w:r w:rsidRPr="00D2572A">
                                <w:rPr>
                                  <w:rFonts w:ascii="Times New Roman" w:eastAsia="Aptos" w:hAnsi="Times New Roman" w:cs="Times New Roman"/>
                                </w:rPr>
                                <w:t>)</w:t>
                              </w:r>
                            </w:p>
                          </w:txbxContent>
                        </wps:txbx>
                        <wps:bodyPr rot="0" spcFirstLastPara="0" vert="horz" wrap="none" lIns="89134" tIns="44567" rIns="89134" bIns="44567" numCol="1" spcCol="0" rtlCol="0" fromWordArt="0" anchor="t" anchorCtr="0" forceAA="0" compatLnSpc="1">
                          <a:prstTxWarp prst="textNoShape">
                            <a:avLst/>
                          </a:prstTxWarp>
                          <a:noAutofit/>
                        </wps:bodyPr>
                      </wps:wsp>
                      <wps:wsp>
                        <wps:cNvPr id="958187734" name="Straight Arrow Connector 958187734"/>
                        <wps:cNvCnPr/>
                        <wps:spPr>
                          <a:xfrm>
                            <a:off x="1079639" y="945130"/>
                            <a:ext cx="1203375" cy="0"/>
                          </a:xfrm>
                          <a:prstGeom prst="straightConnector1">
                            <a:avLst/>
                          </a:prstGeom>
                          <a:noFill/>
                          <a:ln w="19050" cap="flat" cmpd="sng" algn="ctr">
                            <a:solidFill>
                              <a:srgbClr val="156082"/>
                            </a:solidFill>
                            <a:prstDash val="solid"/>
                            <a:miter lim="800000"/>
                            <a:tailEnd type="triangle"/>
                          </a:ln>
                          <a:effectLst/>
                        </wps:spPr>
                        <wps:bodyPr/>
                      </wps:wsp>
                      <wps:wsp>
                        <wps:cNvPr id="1867115832" name="Text Box 1"/>
                        <wps:cNvSpPr txBox="1"/>
                        <wps:spPr>
                          <a:xfrm flipH="1">
                            <a:off x="115193" y="1290275"/>
                            <a:ext cx="1896578" cy="639679"/>
                          </a:xfrm>
                          <a:prstGeom prst="rect">
                            <a:avLst/>
                          </a:prstGeom>
                          <a:solidFill>
                            <a:sysClr val="window" lastClr="FFFFFF"/>
                          </a:solidFill>
                          <a:ln w="19050">
                            <a:solidFill>
                              <a:srgbClr val="156082"/>
                            </a:solidFill>
                          </a:ln>
                        </wps:spPr>
                        <wps:txbx>
                          <w:txbxContent>
                            <w:p w14:paraId="6780CC8B" w14:textId="77777777" w:rsidR="003D2464" w:rsidRDefault="003D2464" w:rsidP="003D2464">
                              <w:pPr>
                                <w:spacing w:after="0" w:line="256" w:lineRule="auto"/>
                                <w:jc w:val="center"/>
                                <w:rPr>
                                  <w:rFonts w:ascii="Times New Roman" w:eastAsia="Aptos" w:hAnsi="Times New Roman" w:cs="Times New Roman"/>
                                </w:rPr>
                              </w:pPr>
                              <w:r w:rsidRPr="00A40924">
                                <w:rPr>
                                  <w:rFonts w:ascii="Times New Roman" w:eastAsia="Aptos" w:hAnsi="Times New Roman" w:cs="Times New Roman"/>
                                </w:rPr>
                                <w:t xml:space="preserve">Number of </w:t>
                              </w:r>
                              <w:r>
                                <w:rPr>
                                  <w:rFonts w:ascii="Times New Roman" w:eastAsia="Aptos" w:hAnsi="Times New Roman" w:cs="Times New Roman"/>
                                </w:rPr>
                                <w:t xml:space="preserve">de facto </w:t>
                              </w:r>
                              <w:r w:rsidRPr="00A40924">
                                <w:rPr>
                                  <w:rFonts w:ascii="Times New Roman" w:eastAsia="Aptos" w:hAnsi="Times New Roman" w:cs="Times New Roman"/>
                                </w:rPr>
                                <w:t>household</w:t>
                              </w:r>
                              <w:r>
                                <w:rPr>
                                  <w:rFonts w:ascii="Times New Roman" w:eastAsia="Aptos" w:hAnsi="Times New Roman" w:cs="Times New Roman"/>
                                </w:rPr>
                                <w:t xml:space="preserve">    </w:t>
                              </w:r>
                              <w:r w:rsidRPr="00A40924">
                                <w:rPr>
                                  <w:rFonts w:ascii="Times New Roman" w:eastAsia="Aptos" w:hAnsi="Times New Roman" w:cs="Times New Roman"/>
                                </w:rPr>
                                <w:t xml:space="preserve"> </w:t>
                              </w:r>
                            </w:p>
                            <w:p w14:paraId="5333E1DD" w14:textId="77777777" w:rsidR="003D2464" w:rsidRPr="005E599F" w:rsidRDefault="003D2464" w:rsidP="003D2464">
                              <w:pPr>
                                <w:spacing w:after="0" w:line="256" w:lineRule="auto"/>
                                <w:jc w:val="center"/>
                                <w:rPr>
                                  <w:rFonts w:ascii="Times New Roman" w:eastAsia="Aptos" w:hAnsi="Times New Roman" w:cs="Times New Roman"/>
                                </w:rPr>
                              </w:pPr>
                              <w:r w:rsidRPr="00A40924">
                                <w:rPr>
                                  <w:rFonts w:ascii="Times New Roman" w:eastAsia="Aptos" w:hAnsi="Times New Roman" w:cs="Times New Roman"/>
                                </w:rPr>
                                <w:t>members</w:t>
                              </w:r>
                            </w:p>
                            <w:p w14:paraId="086CAE4F" w14:textId="77777777" w:rsidR="003D2464" w:rsidRPr="00A40924" w:rsidRDefault="003D2464" w:rsidP="003D2464">
                              <w:pPr>
                                <w:spacing w:after="0" w:line="256" w:lineRule="auto"/>
                                <w:jc w:val="center"/>
                                <w:rPr>
                                  <w:rFonts w:ascii="Times New Roman" w:eastAsia="Aptos" w:hAnsi="Times New Roman" w:cs="Times New Roman"/>
                                </w:rPr>
                              </w:pPr>
                              <w:r w:rsidRPr="00A40924">
                                <w:rPr>
                                  <w:rFonts w:ascii="Times New Roman" w:eastAsia="Aptos" w:hAnsi="Times New Roman" w:cs="Times New Roman"/>
                                </w:rPr>
                                <w:t xml:space="preserve">(n = </w:t>
                              </w:r>
                              <w:r>
                                <w:rPr>
                                  <w:rFonts w:ascii="Times New Roman" w:eastAsia="Aptos" w:hAnsi="Times New Roman" w:cs="Times New Roman"/>
                                </w:rPr>
                                <w:t>126</w:t>
                              </w:r>
                              <w:r w:rsidRPr="00A40924">
                                <w:rPr>
                                  <w:rFonts w:ascii="Times New Roman" w:eastAsia="Aptos" w:hAnsi="Times New Roman" w:cs="Times New Roman"/>
                                </w:rPr>
                                <w:t>,</w:t>
                              </w:r>
                              <w:r>
                                <w:rPr>
                                  <w:rFonts w:ascii="Times New Roman" w:eastAsia="Aptos" w:hAnsi="Times New Roman" w:cs="Times New Roman"/>
                                </w:rPr>
                                <w:t>597</w:t>
                              </w:r>
                              <w:r w:rsidRPr="00A40924">
                                <w:rPr>
                                  <w:rFonts w:ascii="Times New Roman" w:eastAsia="Aptos" w:hAnsi="Times New Roman" w:cs="Times New Roman"/>
                                </w:rPr>
                                <w:t>)</w:t>
                              </w:r>
                            </w:p>
                          </w:txbxContent>
                        </wps:txbx>
                        <wps:bodyPr rot="0" spcFirstLastPara="0" vert="horz" wrap="none" lIns="89134" tIns="44567" rIns="89134" bIns="44567" numCol="1" spcCol="0" rtlCol="0" fromWordArt="0" anchor="t" anchorCtr="0" forceAA="0" compatLnSpc="1">
                          <a:prstTxWarp prst="textNoShape">
                            <a:avLst/>
                          </a:prstTxWarp>
                          <a:noAutofit/>
                        </wps:bodyPr>
                      </wps:wsp>
                      <wps:wsp>
                        <wps:cNvPr id="1332869328" name="Straight Arrow Connector 1332869328"/>
                        <wps:cNvCnPr/>
                        <wps:spPr>
                          <a:xfrm>
                            <a:off x="1091688" y="1926343"/>
                            <a:ext cx="0" cy="659627"/>
                          </a:xfrm>
                          <a:prstGeom prst="straightConnector1">
                            <a:avLst/>
                          </a:prstGeom>
                          <a:noFill/>
                          <a:ln w="19050" cap="flat" cmpd="sng" algn="ctr">
                            <a:solidFill>
                              <a:srgbClr val="156082"/>
                            </a:solidFill>
                            <a:prstDash val="solid"/>
                            <a:miter lim="800000"/>
                            <a:tailEnd type="triangle"/>
                          </a:ln>
                          <a:effectLst/>
                        </wps:spPr>
                        <wps:bodyPr/>
                      </wps:wsp>
                      <wps:wsp>
                        <wps:cNvPr id="1285800783" name="Straight Arrow Connector 1285800783"/>
                        <wps:cNvCnPr/>
                        <wps:spPr>
                          <a:xfrm>
                            <a:off x="1100973" y="2204901"/>
                            <a:ext cx="1203375" cy="0"/>
                          </a:xfrm>
                          <a:prstGeom prst="straightConnector1">
                            <a:avLst/>
                          </a:prstGeom>
                          <a:noFill/>
                          <a:ln w="19050" cap="flat" cmpd="sng" algn="ctr">
                            <a:solidFill>
                              <a:srgbClr val="156082"/>
                            </a:solidFill>
                            <a:prstDash val="solid"/>
                            <a:miter lim="800000"/>
                            <a:tailEnd type="triangle"/>
                          </a:ln>
                          <a:effectLst/>
                        </wps:spPr>
                        <wps:bodyPr/>
                      </wps:wsp>
                      <wps:wsp>
                        <wps:cNvPr id="982125699" name="Text Box 1"/>
                        <wps:cNvSpPr txBox="1"/>
                        <wps:spPr>
                          <a:xfrm flipH="1">
                            <a:off x="2309910" y="1862113"/>
                            <a:ext cx="2055328" cy="640314"/>
                          </a:xfrm>
                          <a:prstGeom prst="rect">
                            <a:avLst/>
                          </a:prstGeom>
                          <a:solidFill>
                            <a:sysClr val="window" lastClr="FFFFFF"/>
                          </a:solidFill>
                          <a:ln w="19050">
                            <a:solidFill>
                              <a:srgbClr val="156082"/>
                            </a:solidFill>
                          </a:ln>
                        </wps:spPr>
                        <wps:txbx>
                          <w:txbxContent>
                            <w:p w14:paraId="44BFBEF3" w14:textId="77777777" w:rsidR="003D2464" w:rsidRDefault="003D2464" w:rsidP="003D2464">
                              <w:pPr>
                                <w:spacing w:after="0" w:line="254" w:lineRule="auto"/>
                                <w:jc w:val="center"/>
                                <w:rPr>
                                  <w:rFonts w:ascii="Times New Roman" w:eastAsia="Aptos" w:hAnsi="Times New Roman" w:cs="Times New Roman"/>
                                </w:rPr>
                              </w:pPr>
                              <w:r>
                                <w:rPr>
                                  <w:rFonts w:ascii="Times New Roman" w:eastAsia="Aptos" w:hAnsi="Times New Roman" w:cs="Times New Roman"/>
                                </w:rPr>
                                <w:t xml:space="preserve">Age at beginning of school year </w:t>
                              </w:r>
                            </w:p>
                            <w:p w14:paraId="0B0D42C7" w14:textId="77777777" w:rsidR="003D2464" w:rsidRPr="00302CA7" w:rsidRDefault="003D2464" w:rsidP="003D2464">
                              <w:pPr>
                                <w:spacing w:after="0" w:line="254" w:lineRule="auto"/>
                                <w:jc w:val="center"/>
                                <w:rPr>
                                  <w:rFonts w:ascii="Times New Roman" w:eastAsia="Aptos" w:hAnsi="Times New Roman" w:cs="Times New Roman"/>
                                </w:rPr>
                              </w:pPr>
                              <w:r>
                                <w:rPr>
                                  <w:rFonts w:ascii="Times New Roman" w:eastAsia="Aptos" w:hAnsi="Times New Roman" w:cs="Times New Roman"/>
                                </w:rPr>
                                <w:t>was not five years were excluded</w:t>
                              </w:r>
                            </w:p>
                            <w:p w14:paraId="16C77F3F" w14:textId="77777777" w:rsidR="003D2464" w:rsidRPr="001E3A00" w:rsidRDefault="003D2464" w:rsidP="003D2464">
                              <w:pPr>
                                <w:spacing w:after="0" w:line="254" w:lineRule="auto"/>
                                <w:jc w:val="center"/>
                                <w:rPr>
                                  <w:rFonts w:ascii="Times New Roman" w:eastAsia="Aptos" w:hAnsi="Times New Roman" w:cs="Times New Roman"/>
                                </w:rPr>
                              </w:pPr>
                              <w:r w:rsidRPr="001E3A00">
                                <w:rPr>
                                  <w:rFonts w:ascii="Times New Roman" w:eastAsia="Aptos" w:hAnsi="Times New Roman" w:cs="Times New Roman"/>
                                </w:rPr>
                                <w:t xml:space="preserve">(n = </w:t>
                              </w:r>
                              <w:r>
                                <w:rPr>
                                  <w:rFonts w:ascii="Times New Roman" w:eastAsia="Aptos" w:hAnsi="Times New Roman" w:cs="Times New Roman"/>
                                </w:rPr>
                                <w:t>124</w:t>
                              </w:r>
                              <w:r w:rsidRPr="001E3A00">
                                <w:rPr>
                                  <w:rFonts w:ascii="Times New Roman" w:eastAsia="Aptos" w:hAnsi="Times New Roman" w:cs="Times New Roman"/>
                                </w:rPr>
                                <w:t>,</w:t>
                              </w:r>
                              <w:r>
                                <w:rPr>
                                  <w:rFonts w:ascii="Times New Roman" w:eastAsia="Aptos" w:hAnsi="Times New Roman" w:cs="Times New Roman"/>
                                </w:rPr>
                                <w:t>103</w:t>
                              </w:r>
                              <w:r w:rsidRPr="001E3A00">
                                <w:rPr>
                                  <w:rFonts w:ascii="Times New Roman" w:eastAsia="Aptos" w:hAnsi="Times New Roman" w:cs="Times New Roman"/>
                                </w:rPr>
                                <w:t>)</w:t>
                              </w:r>
                            </w:p>
                          </w:txbxContent>
                        </wps:txbx>
                        <wps:bodyPr rot="0" spcFirstLastPara="0" vert="horz" wrap="none" lIns="89134" tIns="44567" rIns="89134" bIns="44567" numCol="1" spcCol="0" rtlCol="0" fromWordArt="0" anchor="t" anchorCtr="0" forceAA="0" compatLnSpc="1">
                          <a:prstTxWarp prst="textNoShape">
                            <a:avLst/>
                          </a:prstTxWarp>
                          <a:noAutofit/>
                        </wps:bodyPr>
                      </wps:wsp>
                      <wps:wsp>
                        <wps:cNvPr id="1370421094" name="Straight Arrow Connector 1370421094"/>
                        <wps:cNvCnPr/>
                        <wps:spPr>
                          <a:xfrm>
                            <a:off x="1100973" y="3381260"/>
                            <a:ext cx="0" cy="356556"/>
                          </a:xfrm>
                          <a:prstGeom prst="straightConnector1">
                            <a:avLst/>
                          </a:prstGeom>
                          <a:noFill/>
                          <a:ln w="19050" cap="flat" cmpd="sng" algn="ctr">
                            <a:solidFill>
                              <a:srgbClr val="156082"/>
                            </a:solidFill>
                            <a:prstDash val="solid"/>
                            <a:miter lim="800000"/>
                            <a:tailEnd type="triangle"/>
                          </a:ln>
                          <a:effectLst/>
                        </wps:spPr>
                        <wps:bodyPr/>
                      </wps:wsp>
                      <wps:wsp>
                        <wps:cNvPr id="1365659343" name="Text Box 1"/>
                        <wps:cNvSpPr txBox="1"/>
                        <wps:spPr>
                          <a:xfrm flipH="1">
                            <a:off x="194061" y="3750986"/>
                            <a:ext cx="1877528" cy="428224"/>
                          </a:xfrm>
                          <a:prstGeom prst="rect">
                            <a:avLst/>
                          </a:prstGeom>
                          <a:solidFill>
                            <a:sysClr val="window" lastClr="FFFFFF"/>
                          </a:solidFill>
                          <a:ln w="19050">
                            <a:solidFill>
                              <a:srgbClr val="156082"/>
                            </a:solidFill>
                          </a:ln>
                        </wps:spPr>
                        <wps:txbx>
                          <w:txbxContent>
                            <w:p w14:paraId="2ADA6A51" w14:textId="77777777" w:rsidR="003D2464" w:rsidRPr="00A15B68" w:rsidRDefault="003D2464" w:rsidP="003D2464">
                              <w:pPr>
                                <w:spacing w:after="0" w:line="254" w:lineRule="auto"/>
                                <w:jc w:val="center"/>
                                <w:rPr>
                                  <w:rFonts w:ascii="Times New Roman" w:eastAsia="Aptos" w:hAnsi="Times New Roman" w:cs="Times New Roman"/>
                                </w:rPr>
                              </w:pPr>
                              <w:r>
                                <w:rPr>
                                  <w:rFonts w:ascii="Times New Roman" w:eastAsia="Aptos" w:hAnsi="Times New Roman" w:cs="Times New Roman"/>
                                </w:rPr>
                                <w:t xml:space="preserve">Children joined ECE program </w:t>
                              </w:r>
                            </w:p>
                            <w:p w14:paraId="182D712E" w14:textId="77777777" w:rsidR="003D2464" w:rsidRPr="00A15B68" w:rsidRDefault="003D2464" w:rsidP="003D2464">
                              <w:pPr>
                                <w:spacing w:after="0" w:line="254" w:lineRule="auto"/>
                                <w:jc w:val="center"/>
                                <w:rPr>
                                  <w:rFonts w:ascii="Times New Roman" w:eastAsia="Aptos" w:hAnsi="Times New Roman" w:cs="Times New Roman"/>
                                </w:rPr>
                              </w:pPr>
                              <w:r w:rsidRPr="00A15B68">
                                <w:rPr>
                                  <w:rFonts w:ascii="Times New Roman" w:eastAsia="Aptos" w:hAnsi="Times New Roman" w:cs="Times New Roman"/>
                                </w:rPr>
                                <w:t xml:space="preserve">(n = </w:t>
                              </w:r>
                              <w:r>
                                <w:rPr>
                                  <w:rFonts w:ascii="Times New Roman" w:eastAsia="Aptos" w:hAnsi="Times New Roman" w:cs="Times New Roman"/>
                                </w:rPr>
                                <w:t>1</w:t>
                              </w:r>
                              <w:r w:rsidRPr="00A15B68">
                                <w:rPr>
                                  <w:rFonts w:ascii="Times New Roman" w:eastAsia="Aptos" w:hAnsi="Times New Roman" w:cs="Times New Roman"/>
                                </w:rPr>
                                <w:t>,</w:t>
                              </w:r>
                              <w:r>
                                <w:rPr>
                                  <w:rFonts w:ascii="Times New Roman" w:eastAsia="Aptos" w:hAnsi="Times New Roman" w:cs="Times New Roman"/>
                                </w:rPr>
                                <w:t>244</w:t>
                              </w:r>
                              <w:r w:rsidRPr="00A15B68">
                                <w:rPr>
                                  <w:rFonts w:ascii="Times New Roman" w:eastAsia="Aptos" w:hAnsi="Times New Roman" w:cs="Times New Roman"/>
                                </w:rPr>
                                <w:t>)</w:t>
                              </w:r>
                            </w:p>
                          </w:txbxContent>
                        </wps:txbx>
                        <wps:bodyPr rot="0" spcFirstLastPara="0" vert="horz" wrap="none" lIns="89134" tIns="44567" rIns="89134" bIns="44567" numCol="1" spcCol="0" rtlCol="0" fromWordArt="0" anchor="t" anchorCtr="0" forceAA="0" compatLnSpc="1">
                          <a:prstTxWarp prst="textNoShape">
                            <a:avLst/>
                          </a:prstTxWarp>
                          <a:noAutofit/>
                        </wps:bodyPr>
                      </wps:wsp>
                      <wps:wsp>
                        <wps:cNvPr id="100284496" name="Straight Arrow Connector 100284496"/>
                        <wps:cNvCnPr/>
                        <wps:spPr>
                          <a:xfrm>
                            <a:off x="1100973" y="3544000"/>
                            <a:ext cx="2228471" cy="0"/>
                          </a:xfrm>
                          <a:prstGeom prst="straightConnector1">
                            <a:avLst/>
                          </a:prstGeom>
                          <a:noFill/>
                          <a:ln w="19050" cap="flat" cmpd="sng" algn="ctr">
                            <a:solidFill>
                              <a:srgbClr val="156082"/>
                            </a:solidFill>
                            <a:prstDash val="solid"/>
                            <a:miter lim="800000"/>
                            <a:headEnd type="none" w="med" len="med"/>
                            <a:tailEnd type="none" w="med" len="med"/>
                          </a:ln>
                          <a:effectLst/>
                        </wps:spPr>
                        <wps:bodyPr/>
                      </wps:wsp>
                      <wps:wsp>
                        <wps:cNvPr id="435968625" name="Text Box 1"/>
                        <wps:cNvSpPr txBox="1"/>
                        <wps:spPr>
                          <a:xfrm flipH="1">
                            <a:off x="2380331" y="3751271"/>
                            <a:ext cx="2172803" cy="427589"/>
                          </a:xfrm>
                          <a:prstGeom prst="rect">
                            <a:avLst/>
                          </a:prstGeom>
                          <a:solidFill>
                            <a:sysClr val="window" lastClr="FFFFFF"/>
                          </a:solidFill>
                          <a:ln w="19050">
                            <a:solidFill>
                              <a:srgbClr val="156082"/>
                            </a:solidFill>
                          </a:ln>
                        </wps:spPr>
                        <wps:txbx>
                          <w:txbxContent>
                            <w:p w14:paraId="3488E9D2" w14:textId="77777777" w:rsidR="003D2464" w:rsidRPr="00A15B68" w:rsidRDefault="003D2464" w:rsidP="003D2464">
                              <w:pPr>
                                <w:spacing w:after="0" w:line="254" w:lineRule="auto"/>
                                <w:jc w:val="center"/>
                                <w:rPr>
                                  <w:rFonts w:ascii="Times New Roman" w:eastAsia="Aptos" w:hAnsi="Times New Roman" w:cs="Times New Roman"/>
                                </w:rPr>
                              </w:pPr>
                              <w:r>
                                <w:rPr>
                                  <w:rFonts w:ascii="Times New Roman" w:eastAsia="Aptos" w:hAnsi="Times New Roman" w:cs="Times New Roman"/>
                                </w:rPr>
                                <w:t xml:space="preserve">Children did not join ECE program </w:t>
                              </w:r>
                            </w:p>
                            <w:p w14:paraId="037EF1D0" w14:textId="77777777" w:rsidR="003D2464" w:rsidRPr="00E917D0" w:rsidRDefault="003D2464" w:rsidP="003D2464">
                              <w:pPr>
                                <w:spacing w:after="0" w:line="252" w:lineRule="auto"/>
                                <w:jc w:val="center"/>
                                <w:rPr>
                                  <w:rFonts w:ascii="Times New Roman" w:eastAsia="Aptos" w:hAnsi="Times New Roman" w:cs="Times New Roman"/>
                                </w:rPr>
                              </w:pPr>
                              <w:r w:rsidRPr="00E917D0">
                                <w:rPr>
                                  <w:rFonts w:ascii="Times New Roman" w:eastAsia="Aptos" w:hAnsi="Times New Roman" w:cs="Times New Roman"/>
                                </w:rPr>
                                <w:t xml:space="preserve">(n = </w:t>
                              </w:r>
                              <w:r>
                                <w:rPr>
                                  <w:rFonts w:ascii="Times New Roman" w:eastAsia="Aptos" w:hAnsi="Times New Roman" w:cs="Times New Roman"/>
                                </w:rPr>
                                <w:t>1</w:t>
                              </w:r>
                              <w:r w:rsidRPr="00E917D0">
                                <w:rPr>
                                  <w:rFonts w:ascii="Times New Roman" w:eastAsia="Aptos" w:hAnsi="Times New Roman" w:cs="Times New Roman"/>
                                </w:rPr>
                                <w:t>,</w:t>
                              </w:r>
                              <w:r>
                                <w:rPr>
                                  <w:rFonts w:ascii="Times New Roman" w:eastAsia="Aptos" w:hAnsi="Times New Roman" w:cs="Times New Roman"/>
                                </w:rPr>
                                <w:t>250</w:t>
                              </w:r>
                              <w:r w:rsidRPr="00E917D0">
                                <w:rPr>
                                  <w:rFonts w:ascii="Times New Roman" w:eastAsia="Aptos" w:hAnsi="Times New Roman" w:cs="Times New Roman"/>
                                </w:rPr>
                                <w:t>)</w:t>
                              </w:r>
                            </w:p>
                          </w:txbxContent>
                        </wps:txbx>
                        <wps:bodyPr rot="0" spcFirstLastPara="0" vert="horz" wrap="none" lIns="89134" tIns="44567" rIns="89134" bIns="44567" numCol="1" spcCol="0" rtlCol="0" fromWordArt="0" anchor="t" anchorCtr="0" forceAA="0" compatLnSpc="1">
                          <a:prstTxWarp prst="textNoShape">
                            <a:avLst/>
                          </a:prstTxWarp>
                          <a:noAutofit/>
                        </wps:bodyPr>
                      </wps:wsp>
                      <wps:wsp>
                        <wps:cNvPr id="1435353048" name="Straight Arrow Connector 1435353048"/>
                        <wps:cNvCnPr/>
                        <wps:spPr>
                          <a:xfrm>
                            <a:off x="3322078" y="3541710"/>
                            <a:ext cx="0" cy="196106"/>
                          </a:xfrm>
                          <a:prstGeom prst="straightConnector1">
                            <a:avLst/>
                          </a:prstGeom>
                          <a:noFill/>
                          <a:ln w="19050" cap="flat" cmpd="sng" algn="ctr">
                            <a:solidFill>
                              <a:srgbClr val="156082"/>
                            </a:solidFill>
                            <a:prstDash val="solid"/>
                            <a:miter lim="800000"/>
                            <a:tailEnd type="triangle"/>
                          </a:ln>
                          <a:effectLst/>
                        </wps:spPr>
                        <wps:bodyPr/>
                      </wps:wsp>
                      <wps:wsp>
                        <wps:cNvPr id="266924071" name="Text Box 1"/>
                        <wps:cNvSpPr txBox="1">
                          <a:spLocks noChangeAspect="1"/>
                        </wps:cNvSpPr>
                        <wps:spPr>
                          <a:xfrm flipH="1">
                            <a:off x="194061" y="2598199"/>
                            <a:ext cx="1834348" cy="810494"/>
                          </a:xfrm>
                          <a:prstGeom prst="rect">
                            <a:avLst/>
                          </a:prstGeom>
                          <a:solidFill>
                            <a:sysClr val="window" lastClr="FFFFFF"/>
                          </a:solidFill>
                          <a:ln w="19050">
                            <a:solidFill>
                              <a:srgbClr val="156082"/>
                            </a:solidFill>
                          </a:ln>
                        </wps:spPr>
                        <wps:txbx>
                          <w:txbxContent>
                            <w:p w14:paraId="420F948C" w14:textId="77777777" w:rsidR="003D2464" w:rsidRDefault="003D2464" w:rsidP="003D2464">
                              <w:pPr>
                                <w:spacing w:after="0" w:line="252" w:lineRule="auto"/>
                                <w:jc w:val="center"/>
                                <w:rPr>
                                  <w:rFonts w:ascii="Times New Roman" w:eastAsia="Aptos" w:hAnsi="Times New Roman" w:cs="Times New Roman"/>
                                  <w14:ligatures w14:val="none"/>
                                </w:rPr>
                              </w:pPr>
                              <w:r w:rsidRPr="00C66B74">
                                <w:rPr>
                                  <w:rFonts w:ascii="Times New Roman" w:eastAsia="Aptos" w:hAnsi="Times New Roman" w:cs="Times New Roman"/>
                                </w:rPr>
                                <w:t xml:space="preserve">Number of </w:t>
                              </w:r>
                              <w:r>
                                <w:rPr>
                                  <w:rFonts w:ascii="Times New Roman" w:eastAsia="Aptos" w:hAnsi="Times New Roman" w:cs="Times New Roman"/>
                                </w:rPr>
                                <w:t xml:space="preserve">de facto </w:t>
                              </w:r>
                              <w:r w:rsidRPr="00C66B74">
                                <w:rPr>
                                  <w:rFonts w:ascii="Times New Roman" w:eastAsia="Aptos" w:hAnsi="Times New Roman" w:cs="Times New Roman"/>
                                </w:rPr>
                                <w:t>members</w:t>
                              </w:r>
                              <w:r>
                                <w:rPr>
                                  <w:rFonts w:ascii="Times New Roman" w:eastAsia="Aptos" w:hAnsi="Times New Roman" w:cs="Times New Roman"/>
                                  <w14:ligatures w14:val="none"/>
                                </w:rPr>
                                <w:t xml:space="preserve"> </w:t>
                              </w:r>
                            </w:p>
                            <w:p w14:paraId="6AC298D9" w14:textId="77777777" w:rsidR="003D2464" w:rsidRPr="002F2EA1" w:rsidRDefault="003D2464" w:rsidP="003D2464">
                              <w:pPr>
                                <w:spacing w:after="0" w:line="252" w:lineRule="auto"/>
                                <w:jc w:val="center"/>
                                <w:rPr>
                                  <w:rFonts w:ascii="Times New Roman" w:eastAsia="Aptos" w:hAnsi="Times New Roman" w:cs="Times New Roman"/>
                                  <w14:ligatures w14:val="none"/>
                                </w:rPr>
                              </w:pPr>
                              <w:r w:rsidRPr="00BB083E">
                                <w:rPr>
                                  <w:rFonts w:ascii="Times New Roman" w:hAnsi="Times New Roman" w:cs="Times New Roman"/>
                                  <w:sz w:val="24"/>
                                  <w:szCs w:val="24"/>
                                </w:rPr>
                                <w:t>aged 5 at the beginning of</w:t>
                              </w:r>
                            </w:p>
                            <w:p w14:paraId="466E9C71" w14:textId="77777777" w:rsidR="003D2464" w:rsidRDefault="003D2464" w:rsidP="003D2464">
                              <w:pPr>
                                <w:spacing w:after="0" w:line="252" w:lineRule="auto"/>
                                <w:jc w:val="center"/>
                                <w:rPr>
                                  <w:rFonts w:ascii="Times New Roman" w:hAnsi="Times New Roman" w:cs="Times New Roman"/>
                                  <w:sz w:val="24"/>
                                  <w:szCs w:val="24"/>
                                </w:rPr>
                              </w:pPr>
                              <w:r w:rsidRPr="00BB083E">
                                <w:rPr>
                                  <w:rFonts w:ascii="Times New Roman" w:hAnsi="Times New Roman" w:cs="Times New Roman"/>
                                  <w:sz w:val="24"/>
                                  <w:szCs w:val="24"/>
                                </w:rPr>
                                <w:t>the school year</w:t>
                              </w:r>
                            </w:p>
                            <w:p w14:paraId="1C746C33" w14:textId="77777777" w:rsidR="003D2464" w:rsidRPr="00C66B74" w:rsidRDefault="003D2464" w:rsidP="003D2464">
                              <w:pPr>
                                <w:spacing w:after="0" w:line="252" w:lineRule="auto"/>
                                <w:jc w:val="center"/>
                                <w:rPr>
                                  <w:rFonts w:ascii="Times New Roman" w:eastAsia="Aptos" w:hAnsi="Times New Roman" w:cs="Times New Roman"/>
                                </w:rPr>
                              </w:pPr>
                              <w:r w:rsidRPr="00C66B74">
                                <w:rPr>
                                  <w:rFonts w:ascii="Times New Roman" w:eastAsia="Aptos" w:hAnsi="Times New Roman" w:cs="Times New Roman"/>
                                </w:rPr>
                                <w:t>(n = 2,</w:t>
                              </w:r>
                              <w:r>
                                <w:rPr>
                                  <w:rFonts w:ascii="Times New Roman" w:eastAsia="Aptos" w:hAnsi="Times New Roman" w:cs="Times New Roman"/>
                                </w:rPr>
                                <w:t>494</w:t>
                              </w:r>
                              <w:r w:rsidRPr="00C66B74">
                                <w:rPr>
                                  <w:rFonts w:ascii="Times New Roman" w:eastAsia="Aptos" w:hAnsi="Times New Roman" w:cs="Times New Roman"/>
                                </w:rPr>
                                <w:t>)</w:t>
                              </w:r>
                            </w:p>
                          </w:txbxContent>
                        </wps:txbx>
                        <wps:bodyPr rot="0" spcFirstLastPara="0" vert="horz" wrap="none" lIns="89134" tIns="44567" rIns="89134" bIns="44567" numCol="1" spcCol="0" rtlCol="0" fromWordArt="0" anchor="t" anchorCtr="0" forceAA="0" compatLnSpc="1">
                          <a:prstTxWarp prst="textNoShape">
                            <a:avLst/>
                          </a:prstTxWarp>
                          <a:noAutofit/>
                        </wps:bodyPr>
                      </wps:wsp>
                    </wpc:wpc>
                  </a:graphicData>
                </a:graphic>
              </wp:inline>
            </w:drawing>
          </mc:Choice>
          <mc:Fallback>
            <w:pict>
              <v:group w14:anchorId="691D4C88" id="Canvas 2" o:spid="_x0000_s1026" editas="canvas" style="width:362.4pt;height:331.2pt;mso-position-horizontal-relative:char;mso-position-vertical-relative:line" coordsize="46024,4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NjJAwYAADYoAAAOAAAAZHJzL2Uyb0RvYy54bWzsWtFu2zYUfR+wfxD0vpqkREk06gyZu2wD&#10;grZAOvSZkWRbmCQKFBs7+/odUpJlO/XSZlmQNnYARTKvaPLecw4vr/T6501Veje5bgtVz3z6ivhe&#10;XqcqK+rlzP/zw8VPie+1RtaZLFWdz/zbvPV/Pvvxh9frZpoztVJllmsPndTtdN3M/JUxzXQyadNV&#10;Xsn2lWryGo0LpStpcKmXk0zLNXqvygkjJJqslc4ardK8bfHtm67RP3P9LxZ5at4tFm1uvHLmY2zG&#10;HbU7Xtvj5Oy1nC61bFZF2g9DPmAUlSxq/Oi2qzfSSO+TLu50VRWpVq1amFepqiZqsSjS3M0Bs6Hk&#10;YDZzWd/I1k0mhXeGAeLsEfu9Xtpxt6ossouiLO1Fo1szL7V3I+G19aowufXTZM9qglFM7b32/xpx&#10;zGGybhDFttnGs/1v47xaySZ302+n6dub99orspnPooSHcUBC36tlBUx9yDfG+0VtvLGlHwtuumpw&#10;m9mgGfB0IWqbS5X+1Xq1mq9kvczP2wYwsa12knYK/W3dfFp0YJ2yWejKW5RF8/vQEaLn2V4pR+x8&#10;73bmB5wI3mHKjim1rSJiEQULUrRHIRGh6J1pOxy8/VuuKs+6feZrDMaNU95ctqbzu22xJnci1d62&#10;Y6CKOlNr3yuli97Mv3Cfu6GT07L21nZohJPOJbvRb/Xyetsp5RFJ2N0+AIay7t3Vecg6zmyuN73r&#10;r1V2C89r1VGubdKLArO4xODeSw2OgY3QDfMOh0WpMBzVn/neSum/P/e9tQei0Op7a3B25tcQFcz4&#10;jxpISwQNgAnjLsKQR7Hv6d2W692W+lM1V4A3AoexuVOMSJtyOF1oVX2EuJzb30STrFP88sw3w+nc&#10;dDoCcUrz83NnBFI30lzWV5aiHdxs7D5sPkrd9AE2gMZbNWBbTg/i3NnaSNfq/JNRi8KBwLq382nv&#10;dfDsiQhHecwZi2MCFHeMuzJaFsuV8c61VmtvruoaqFXa2zEdKTivOwYBlpv6kMJFBpJ0AOup15nb&#10;i/upR2IScATdcivmQRTtky8gIuiZR0DD4N+Z1/az2k6nC+BBfAYe1srKJWa5TycvtbhclBI4Sasm&#10;m/ltvQRkyiXWx9ToB/KtE+U3sl11quz0uptsBX3WXllUoACxn+5rI4vy1zrzzG0DjTS6gNaVg5Bb&#10;7spp7hbIXmVGh49Qs+pjr54Oa2EcMSGCAGE7EHcnz3Ywd0S9R9q9aGEsCcIEqgC0cEEZDffRQuMo&#10;EeEAmJAEnQGk7juVasfFrV+/VLFPCvzkrBA8oUkc2+XtHgEeLff19zMcsQowpDAkFlEgHDNEyGnQ&#10;a8g2iWEkCGLeSalrO06Kk4qO+VBHqadXUZpEMdLSJGADYLY58pbuD5ZRdEztsgoVpUwQBlxghlhN&#10;how3ERGPh4w3EFH8nWe8XUpjnTCunPcnvicZfXIZpUHAkkjgMNDieCI7mvZxBV9sZtpf7SYbe0Iq&#10;aJSge0sOgYwT6cQeObCRcBtBjm1hbJtOQtpvJZ9lOkpZwpFUx8k2Hz2OmNH0qxBDCRFxJ6eMkVCg&#10;lLCHGHpae7+pHYxIGGU8EsimHn8Hgw2toNAQKy9JxCg9kBdGOHfy1lebXsYWxjnhtPbuFAufYREp&#10;iEnIKOqfAy+OK+lo+lAlDYKEsuhgF9OvvQGPOHeFotPa+6zX3iBCpIRNoR5fSakISdQX7WNU7ZOD&#10;yqHdbnObJ1ohDVnCmCsWHUfMt162d5sYN8eTkD5vISWEJWEoooEVx3V0a/lgGeVhuC0oD/t7hjpq&#10;GIM7lhovqhi0ymU2ltS7Z094cFXlGZ5B5ajv2zOXvO8X349bPmf9DQNsUpFkouz3PySyCSqKW/2l&#10;DHja2/UwGjOYDPob8+QlFJFcJe2kv89bf8EL/JHwC4pIo+nXKDBKTwwlB7fLw9NNGmPHt0eOPpHF&#10;qwWUnBLZZ/9Mk0WRYCGxS+YXC6mtKT76iypjzsu4SChKFHuwong8igekneYmFLWol5DzOgKdNPeh&#10;muveA8M7YK6S3b9IZ99+2712hf7xdb+zfwAAAP//AwBQSwMEFAAGAAgAAAAhAKhGuIfbAAAABQEA&#10;AA8AAABkcnMvZG93bnJldi54bWxMj81OwzAQhO9IvIO1SNyoQxoCCnEqBOJCTymocHTjzY+w11Hs&#10;puHtWbjAZaTVrGa+KTeLs2LGKQyeFFyvEhBIjTcDdQreXp+v7kCEqMlo6wkVfGGATXV+VurC+BPV&#10;OO9iJziEQqEV9DGOhZSh6dHpsPIjEnutn5yOfE6dNJM+cbizMk2SXDo9EDf0esTHHpvP3dEpMLWd&#10;w/tL287bdL2tn24+9ut9ptTlxfJwDyLiEv+e4Qef0aFipoM/kgnCKuAh8VfZu00znnFQkOdpBrIq&#10;5X/66hsAAP//AwBQSwECLQAUAAYACAAAACEAtoM4kv4AAADhAQAAEwAAAAAAAAAAAAAAAAAAAAAA&#10;W0NvbnRlbnRfVHlwZXNdLnhtbFBLAQItABQABgAIAAAAIQA4/SH/1gAAAJQBAAALAAAAAAAAAAAA&#10;AAAAAC8BAABfcmVscy8ucmVsc1BLAQItABQABgAIAAAAIQDtONjJAwYAADYoAAAOAAAAAAAAAAAA&#10;AAAAAC4CAABkcnMvZTJvRG9jLnhtbFBLAQItABQABgAIAAAAIQCoRriH2wAAAAUBAAAPAAAAAAAA&#10;AAAAAAAAAF0IAABkcnMvZG93bnJldi54bWxQSwUGAAAAAAQABADzAAAAZ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024;height:42062;visibility:visible;mso-wrap-style:square" filled="t">
                  <v:fill o:detectmouseclick="t"/>
                  <v:path o:connecttype="none"/>
                </v:shape>
                <v:shapetype id="_x0000_t202" coordsize="21600,21600" o:spt="202" path="m,l,21600r21600,l21600,xe">
                  <v:stroke joinstyle="miter"/>
                  <v:path gradientshapeok="t" o:connecttype="rect"/>
                </v:shapetype>
                <v:shape id="Text Box 268547304" o:spid="_x0000_s1028" type="#_x0000_t202" style="position:absolute;left:1152;top:350;width:19626;height:6410;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kZyQAAAOIAAAAPAAAAZHJzL2Rvd25yZXYueG1sRI/RagIx&#10;FETfC/5DuIW+abbu1spqFC0WpIig9QOum9tk6eZm2UTd/n1TEPo4zMwZZr7sXSOu1IXas4LnUQaC&#10;uPK6ZqPg9Pk+nIIIEVlj45kU/FCA5WLwMMdS+xsf6HqMRiQIhxIV2BjbUspQWXIYRr4lTt6X7xzG&#10;JDsjdYe3BHeNHGfZRDqsOS1YbOnNUvV9vDgFa/7Izysy9ana7e3GxMLk20Kpp8d+NQMRqY//4Xt7&#10;qxWMJ9OX4jXPCvi7lO6AXPwCAAD//wMAUEsBAi0AFAAGAAgAAAAhANvh9svuAAAAhQEAABMAAAAA&#10;AAAAAAAAAAAAAAAAAFtDb250ZW50X1R5cGVzXS54bWxQSwECLQAUAAYACAAAACEAWvQsW78AAAAV&#10;AQAACwAAAAAAAAAAAAAAAAAfAQAAX3JlbHMvLnJlbHNQSwECLQAUAAYACAAAACEAQSsZGckAAADi&#10;AAAADwAAAAAAAAAAAAAAAAAHAgAAZHJzL2Rvd25yZXYueG1sUEsFBgAAAAADAAMAtwAAAP0CAAAA&#10;AA==&#10;" fillcolor="window" strokecolor="#156082" strokeweight="1.5pt">
                  <v:path arrowok="t"/>
                  <o:lock v:ext="edit" aspectratio="t"/>
                  <v:textbox inset="2.47594mm,1.238mm,2.47594mm,1.238mm">
                    <w:txbxContent>
                      <w:p w14:paraId="59DD42CA" w14:textId="77777777" w:rsidR="003D2464" w:rsidRDefault="003D2464" w:rsidP="003D2464">
                        <w:pPr>
                          <w:spacing w:after="0"/>
                          <w:jc w:val="center"/>
                          <w:rPr>
                            <w:rFonts w:ascii="Times New Roman" w:hAnsi="Times New Roman" w:cs="Times New Roman"/>
                          </w:rPr>
                        </w:pPr>
                        <w:r>
                          <w:rPr>
                            <w:rFonts w:ascii="Times New Roman" w:hAnsi="Times New Roman" w:cs="Times New Roman"/>
                          </w:rPr>
                          <w:t>Number of household members</w:t>
                        </w:r>
                      </w:p>
                      <w:p w14:paraId="18581840" w14:textId="77777777" w:rsidR="003D2464" w:rsidRDefault="003D2464" w:rsidP="003D2464">
                        <w:pPr>
                          <w:spacing w:after="0"/>
                          <w:jc w:val="center"/>
                          <w:rPr>
                            <w:rFonts w:ascii="Times New Roman" w:hAnsi="Times New Roman" w:cs="Times New Roman"/>
                          </w:rPr>
                        </w:pPr>
                        <w:r>
                          <w:rPr>
                            <w:rFonts w:ascii="Times New Roman" w:hAnsi="Times New Roman" w:cs="Times New Roman"/>
                          </w:rPr>
                          <w:t xml:space="preserve">in BDHS </w:t>
                        </w:r>
                        <w:r w:rsidRPr="004D3BA6">
                          <w:rPr>
                            <w:rFonts w:ascii="Times New Roman" w:hAnsi="Times New Roman" w:cs="Times New Roman"/>
                          </w:rPr>
                          <w:t>2022</w:t>
                        </w:r>
                      </w:p>
                      <w:p w14:paraId="06A71310" w14:textId="77777777" w:rsidR="003D2464" w:rsidRPr="00C76727" w:rsidRDefault="003D2464" w:rsidP="003D2464">
                        <w:pPr>
                          <w:spacing w:after="0"/>
                          <w:jc w:val="center"/>
                          <w:rPr>
                            <w:rFonts w:ascii="Times New Roman" w:hAnsi="Times New Roman" w:cs="Times New Roman"/>
                          </w:rPr>
                        </w:pPr>
                        <w:r>
                          <w:rPr>
                            <w:rFonts w:ascii="Times New Roman" w:hAnsi="Times New Roman" w:cs="Times New Roman"/>
                          </w:rPr>
                          <w:t>(n = 132,463)</w:t>
                        </w:r>
                      </w:p>
                    </w:txbxContent>
                  </v:textbox>
                </v:shape>
                <v:shapetype id="_x0000_t32" coordsize="21600,21600" o:spt="32" o:oned="t" path="m,l21600,21600e" filled="f">
                  <v:path arrowok="t" fillok="f" o:connecttype="none"/>
                  <o:lock v:ext="edit" shapetype="t"/>
                </v:shapetype>
                <v:shape id="Straight Arrow Connector 1575227708" o:spid="_x0000_s1029" type="#_x0000_t32" style="position:absolute;left:10703;top:6753;width:31;height:60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wrygAAAOMAAAAPAAAAZHJzL2Rvd25yZXYueG1sRI9Ba8JA&#10;EIXvhf6HZQre6qaBmBJdRSwFBYXW9uBxyE6T0Ozskt1q/PfOQehx5r1575vFanS9OtMQO88GXqYZ&#10;KOLa244bA99f78+voGJCtth7JgNXirBaPj4ssLL+wp90PqZGSQjHCg20KYVK61i35DBOfSAW7ccP&#10;DpOMQ6PtgBcJd73Os2ymHXYsDS0G2rRU/x7/nAGr8+LA+/K0K0Ko9fpt03/4qzGTp3E9B5VoTP/m&#10;+/XWCn5RFnlelplAy0+yAL28AQAA//8DAFBLAQItABQABgAIAAAAIQDb4fbL7gAAAIUBAAATAAAA&#10;AAAAAAAAAAAAAAAAAABbQ29udGVudF9UeXBlc10ueG1sUEsBAi0AFAAGAAgAAAAhAFr0LFu/AAAA&#10;FQEAAAsAAAAAAAAAAAAAAAAAHwEAAF9yZWxzLy5yZWxzUEsBAi0AFAAGAAgAAAAhALSxjCvKAAAA&#10;4wAAAA8AAAAAAAAAAAAAAAAABwIAAGRycy9kb3ducmV2LnhtbFBLBQYAAAAAAwADALcAAAD+AgAA&#10;AAA=&#10;" strokecolor="#156082" strokeweight="1.5pt">
                  <v:stroke endarrow="block" joinstyle="miter"/>
                </v:shape>
                <v:shape id="Text Box 1" o:spid="_x0000_s1030" type="#_x0000_t202" style="position:absolute;left:22834;top:5912;width:17690;height:6403;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4zywAAAOIAAAAPAAAAZHJzL2Rvd25yZXYueG1sRI9PSwMx&#10;FMTvQr9DeAVvNttdWd21aSmFggdFrV68PTdv/+DmZZvENn57Iwgeh5n5DbPaRDOKEzk/WFawXGQg&#10;iBurB+4UvL3ur25B+ICscbRMCr7Jw2Y9u1hhre2ZX+h0CJ1IEPY1KuhDmGopfdOTQb+wE3HyWusM&#10;hiRdJ7XDc4KbUeZZVkqDA6eFHifa9dR8Hr6Mgmpy8b09PuyzuHx+LD+e7LbNrVKX87i9AxEohv/w&#10;X/teK7i+KfOqKooCfi+lOyDXPwAAAP//AwBQSwECLQAUAAYACAAAACEA2+H2y+4AAACFAQAAEwAA&#10;AAAAAAAAAAAAAAAAAAAAW0NvbnRlbnRfVHlwZXNdLnhtbFBLAQItABQABgAIAAAAIQBa9CxbvwAA&#10;ABUBAAALAAAAAAAAAAAAAAAAAB8BAABfcmVscy8ucmVsc1BLAQItABQABgAIAAAAIQATgj4zywAA&#10;AOIAAAAPAAAAAAAAAAAAAAAAAAcCAABkcnMvZG93bnJldi54bWxQSwUGAAAAAAMAAwC3AAAA/wIA&#10;AAAA&#10;" fillcolor="window" strokecolor="#156082" strokeweight="1.5pt">
                  <v:textbox inset="2.47594mm,1.238mm,2.47594mm,1.238mm">
                    <w:txbxContent>
                      <w:p w14:paraId="52930F0C" w14:textId="77777777" w:rsidR="003D2464" w:rsidRDefault="003D2464" w:rsidP="003D2464">
                        <w:pPr>
                          <w:spacing w:after="0" w:line="256" w:lineRule="auto"/>
                          <w:jc w:val="center"/>
                          <w:rPr>
                            <w:rFonts w:ascii="Times New Roman" w:eastAsia="Aptos" w:hAnsi="Times New Roman" w:cs="Times New Roman"/>
                          </w:rPr>
                        </w:pPr>
                        <w:r>
                          <w:rPr>
                            <w:rFonts w:ascii="Times New Roman" w:eastAsia="Aptos" w:hAnsi="Times New Roman" w:cs="Times New Roman"/>
                          </w:rPr>
                          <w:t xml:space="preserve">De jure household members </w:t>
                        </w:r>
                      </w:p>
                      <w:p w14:paraId="6EB52F13" w14:textId="77777777" w:rsidR="003D2464" w:rsidRPr="00413D47" w:rsidRDefault="003D2464" w:rsidP="003D2464">
                        <w:pPr>
                          <w:spacing w:after="0" w:line="256" w:lineRule="auto"/>
                          <w:jc w:val="center"/>
                          <w:rPr>
                            <w:rFonts w:ascii="Times New Roman" w:eastAsia="Aptos" w:hAnsi="Times New Roman" w:cs="Times New Roman"/>
                            <w14:ligatures w14:val="none"/>
                          </w:rPr>
                        </w:pPr>
                        <w:r>
                          <w:rPr>
                            <w:rFonts w:ascii="Times New Roman" w:eastAsia="Aptos" w:hAnsi="Times New Roman" w:cs="Times New Roman"/>
                          </w:rPr>
                          <w:t>were excluded</w:t>
                        </w:r>
                      </w:p>
                      <w:p w14:paraId="37DBE570" w14:textId="77777777" w:rsidR="003D2464" w:rsidRPr="00D2572A" w:rsidRDefault="003D2464" w:rsidP="003D2464">
                        <w:pPr>
                          <w:spacing w:after="0" w:line="256" w:lineRule="auto"/>
                          <w:jc w:val="center"/>
                          <w:rPr>
                            <w:rFonts w:ascii="Times New Roman" w:eastAsia="Aptos" w:hAnsi="Times New Roman" w:cs="Times New Roman"/>
                          </w:rPr>
                        </w:pPr>
                        <w:r w:rsidRPr="00D2572A">
                          <w:rPr>
                            <w:rFonts w:ascii="Times New Roman" w:eastAsia="Aptos" w:hAnsi="Times New Roman" w:cs="Times New Roman"/>
                          </w:rPr>
                          <w:t xml:space="preserve">(n = </w:t>
                        </w:r>
                        <w:r>
                          <w:rPr>
                            <w:rFonts w:ascii="Times New Roman" w:eastAsia="Aptos" w:hAnsi="Times New Roman" w:cs="Times New Roman"/>
                          </w:rPr>
                          <w:t>5,866</w:t>
                        </w:r>
                        <w:r w:rsidRPr="00D2572A">
                          <w:rPr>
                            <w:rFonts w:ascii="Times New Roman" w:eastAsia="Aptos" w:hAnsi="Times New Roman" w:cs="Times New Roman"/>
                          </w:rPr>
                          <w:t>)</w:t>
                        </w:r>
                      </w:p>
                    </w:txbxContent>
                  </v:textbox>
                </v:shape>
                <v:shape id="Straight Arrow Connector 958187734" o:spid="_x0000_s1031" type="#_x0000_t32" style="position:absolute;left:10796;top:9451;width:120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ErlzAAAAOIAAAAPAAAAZHJzL2Rvd25yZXYueG1sRI9Ba8JA&#10;FITvQv/D8gq96Uab1pi6SiitVQ+CWmiPj+xrEsy+DbtbTf+9Wyj0OMzMN8x82ZtWnMn5xrKC8SgB&#10;QVxa3XCl4P34OsxA+ICssbVMCn7Iw3JxM5hjru2F93Q+hEpECPscFdQhdLmUvqzJoB/Zjjh6X9YZ&#10;DFG6SmqHlwg3rZwkyaM02HBcqLGj55rK0+HbKCjSzx3hdj2ZfRRp8rZanTbGvSh1d9sXTyAC9eE/&#10;/NdeawWzh2ycTaf3KfxeindALq4AAAD//wMAUEsBAi0AFAAGAAgAAAAhANvh9svuAAAAhQEAABMA&#10;AAAAAAAAAAAAAAAAAAAAAFtDb250ZW50X1R5cGVzXS54bWxQSwECLQAUAAYACAAAACEAWvQsW78A&#10;AAAVAQAACwAAAAAAAAAAAAAAAAAfAQAAX3JlbHMvLnJlbHNQSwECLQAUAAYACAAAACEAYLRK5cwA&#10;AADiAAAADwAAAAAAAAAAAAAAAAAHAgAAZHJzL2Rvd25yZXYueG1sUEsFBgAAAAADAAMAtwAAAAAD&#10;AAAAAA==&#10;" strokecolor="#156082" strokeweight="1.5pt">
                  <v:stroke endarrow="block" joinstyle="miter"/>
                </v:shape>
                <v:shape id="Text Box 1" o:spid="_x0000_s1032" type="#_x0000_t202" style="position:absolute;left:1151;top:12902;width:18966;height:6397;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AoHyAAAAOMAAAAPAAAAZHJzL2Rvd25yZXYueG1sRE9LSwMx&#10;EL4L/Q9hBG82uytu17VpKULBg2JbvXgbN7MP3Ey2SWzjvzeC4HG+9yzX0YziRM4PlhXk8wwEcWP1&#10;wJ2Ct9ftdQXCB2SNo2VS8E0e1qvZxRJrbc+8p9MhdCKFsK9RQR/CVEvpm54M+rmdiBPXWmcwpNN1&#10;Ujs8p3AzyiLLSmlw4NTQ40QPPTWfhy+j4G5y8b09Pm2zmO+ey48Xu2kLq9TVZdzcgwgUw7/4z/2o&#10;0/yqXOT5bXVTwO9PCQC5+gEAAP//AwBQSwECLQAUAAYACAAAACEA2+H2y+4AAACFAQAAEwAAAAAA&#10;AAAAAAAAAAAAAAAAW0NvbnRlbnRfVHlwZXNdLnhtbFBLAQItABQABgAIAAAAIQBa9CxbvwAAABUB&#10;AAALAAAAAAAAAAAAAAAAAB8BAABfcmVscy8ucmVsc1BLAQItABQABgAIAAAAIQBd0AoHyAAAAOMA&#10;AAAPAAAAAAAAAAAAAAAAAAcCAABkcnMvZG93bnJldi54bWxQSwUGAAAAAAMAAwC3AAAA/AIAAAAA&#10;" fillcolor="window" strokecolor="#156082" strokeweight="1.5pt">
                  <v:textbox inset="2.47594mm,1.238mm,2.47594mm,1.238mm">
                    <w:txbxContent>
                      <w:p w14:paraId="6780CC8B" w14:textId="77777777" w:rsidR="003D2464" w:rsidRDefault="003D2464" w:rsidP="003D2464">
                        <w:pPr>
                          <w:spacing w:after="0" w:line="256" w:lineRule="auto"/>
                          <w:jc w:val="center"/>
                          <w:rPr>
                            <w:rFonts w:ascii="Times New Roman" w:eastAsia="Aptos" w:hAnsi="Times New Roman" w:cs="Times New Roman"/>
                          </w:rPr>
                        </w:pPr>
                        <w:r w:rsidRPr="00A40924">
                          <w:rPr>
                            <w:rFonts w:ascii="Times New Roman" w:eastAsia="Aptos" w:hAnsi="Times New Roman" w:cs="Times New Roman"/>
                          </w:rPr>
                          <w:t xml:space="preserve">Number of </w:t>
                        </w:r>
                        <w:r>
                          <w:rPr>
                            <w:rFonts w:ascii="Times New Roman" w:eastAsia="Aptos" w:hAnsi="Times New Roman" w:cs="Times New Roman"/>
                          </w:rPr>
                          <w:t xml:space="preserve">de facto </w:t>
                        </w:r>
                        <w:r w:rsidRPr="00A40924">
                          <w:rPr>
                            <w:rFonts w:ascii="Times New Roman" w:eastAsia="Aptos" w:hAnsi="Times New Roman" w:cs="Times New Roman"/>
                          </w:rPr>
                          <w:t>household</w:t>
                        </w:r>
                        <w:r>
                          <w:rPr>
                            <w:rFonts w:ascii="Times New Roman" w:eastAsia="Aptos" w:hAnsi="Times New Roman" w:cs="Times New Roman"/>
                          </w:rPr>
                          <w:t xml:space="preserve">    </w:t>
                        </w:r>
                        <w:r w:rsidRPr="00A40924">
                          <w:rPr>
                            <w:rFonts w:ascii="Times New Roman" w:eastAsia="Aptos" w:hAnsi="Times New Roman" w:cs="Times New Roman"/>
                          </w:rPr>
                          <w:t xml:space="preserve"> </w:t>
                        </w:r>
                      </w:p>
                      <w:p w14:paraId="5333E1DD" w14:textId="77777777" w:rsidR="003D2464" w:rsidRPr="005E599F" w:rsidRDefault="003D2464" w:rsidP="003D2464">
                        <w:pPr>
                          <w:spacing w:after="0" w:line="256" w:lineRule="auto"/>
                          <w:jc w:val="center"/>
                          <w:rPr>
                            <w:rFonts w:ascii="Times New Roman" w:eastAsia="Aptos" w:hAnsi="Times New Roman" w:cs="Times New Roman"/>
                          </w:rPr>
                        </w:pPr>
                        <w:r w:rsidRPr="00A40924">
                          <w:rPr>
                            <w:rFonts w:ascii="Times New Roman" w:eastAsia="Aptos" w:hAnsi="Times New Roman" w:cs="Times New Roman"/>
                          </w:rPr>
                          <w:t>members</w:t>
                        </w:r>
                      </w:p>
                      <w:p w14:paraId="086CAE4F" w14:textId="77777777" w:rsidR="003D2464" w:rsidRPr="00A40924" w:rsidRDefault="003D2464" w:rsidP="003D2464">
                        <w:pPr>
                          <w:spacing w:after="0" w:line="256" w:lineRule="auto"/>
                          <w:jc w:val="center"/>
                          <w:rPr>
                            <w:rFonts w:ascii="Times New Roman" w:eastAsia="Aptos" w:hAnsi="Times New Roman" w:cs="Times New Roman"/>
                          </w:rPr>
                        </w:pPr>
                        <w:r w:rsidRPr="00A40924">
                          <w:rPr>
                            <w:rFonts w:ascii="Times New Roman" w:eastAsia="Aptos" w:hAnsi="Times New Roman" w:cs="Times New Roman"/>
                          </w:rPr>
                          <w:t xml:space="preserve">(n = </w:t>
                        </w:r>
                        <w:r>
                          <w:rPr>
                            <w:rFonts w:ascii="Times New Roman" w:eastAsia="Aptos" w:hAnsi="Times New Roman" w:cs="Times New Roman"/>
                          </w:rPr>
                          <w:t>126</w:t>
                        </w:r>
                        <w:r w:rsidRPr="00A40924">
                          <w:rPr>
                            <w:rFonts w:ascii="Times New Roman" w:eastAsia="Aptos" w:hAnsi="Times New Roman" w:cs="Times New Roman"/>
                          </w:rPr>
                          <w:t>,</w:t>
                        </w:r>
                        <w:r>
                          <w:rPr>
                            <w:rFonts w:ascii="Times New Roman" w:eastAsia="Aptos" w:hAnsi="Times New Roman" w:cs="Times New Roman"/>
                          </w:rPr>
                          <w:t>597</w:t>
                        </w:r>
                        <w:r w:rsidRPr="00A40924">
                          <w:rPr>
                            <w:rFonts w:ascii="Times New Roman" w:eastAsia="Aptos" w:hAnsi="Times New Roman" w:cs="Times New Roman"/>
                          </w:rPr>
                          <w:t>)</w:t>
                        </w:r>
                      </w:p>
                    </w:txbxContent>
                  </v:textbox>
                </v:shape>
                <v:shape id="Straight Arrow Connector 1332869328" o:spid="_x0000_s1033" type="#_x0000_t32" style="position:absolute;left:10916;top:19263;width:0;height:65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T7LywAAAOMAAAAPAAAAZHJzL2Rvd25yZXYueG1sRE9da8JA&#10;EHwv9D8cK/hWL0YRTT0llFZtHwQ/QB+X3DYJ5vbC3anx3/cKhb4M7M7OzM582ZlG3Mj52rKC4SAB&#10;QVxYXXOp4Hj4eJmC8AFZY2OZFDzIw3Lx/DTHTNs77+i2D6WIJuwzVFCF0GZS+qIig35gW+LIfVtn&#10;MMTRlVI7vEdz08g0SSbSYM0xocKW3ioqLvurUZCPz1vCr006O+XjZL1aXT6Ne1eq3+vyVxCBuvB/&#10;/Kfe6Pj+aJROJ7MI8NspLkAufgAAAP//AwBQSwECLQAUAAYACAAAACEA2+H2y+4AAACFAQAAEwAA&#10;AAAAAAAAAAAAAAAAAAAAW0NvbnRlbnRfVHlwZXNdLnhtbFBLAQItABQABgAIAAAAIQBa9CxbvwAA&#10;ABUBAAALAAAAAAAAAAAAAAAAAB8BAABfcmVscy8ucmVsc1BLAQItABQABgAIAAAAIQB1QT7LywAA&#10;AOMAAAAPAAAAAAAAAAAAAAAAAAcCAABkcnMvZG93bnJldi54bWxQSwUGAAAAAAMAAwC3AAAA/wIA&#10;AAAA&#10;" strokecolor="#156082" strokeweight="1.5pt">
                  <v:stroke endarrow="block" joinstyle="miter"/>
                </v:shape>
                <v:shape id="Straight Arrow Connector 1285800783" o:spid="_x0000_s1034" type="#_x0000_t32" style="position:absolute;left:11009;top:22049;width:120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AKSyQAAAOMAAAAPAAAAZHJzL2Rvd25yZXYueG1sRE9fS8Mw&#10;EH8X/A7hBN9cYp2u65aNIjqnD8KmsD0ezdmWNZeSxK1++0UQfLzf/5svB9uJI/nQOtZwO1IgiCtn&#10;Wq41fH483+QgQkQ22DkmDT8UYLm4vJhjYdyJN3TcxlqkEA4Famhi7AspQ9WQxTByPXHivpy3GNPp&#10;a2k8nlK47WSm1IO02HJqaLCnx4aqw/bbaijH+3fCt3U23ZVj9bJaHV6tf9L6+mooZyAiDfFf/Ode&#10;mzQ/y+9zpSb5Hfz+lACQizMAAAD//wMAUEsBAi0AFAAGAAgAAAAhANvh9svuAAAAhQEAABMAAAAA&#10;AAAAAAAAAAAAAAAAAFtDb250ZW50X1R5cGVzXS54bWxQSwECLQAUAAYACAAAACEAWvQsW78AAAAV&#10;AQAACwAAAAAAAAAAAAAAAAAfAQAAX3JlbHMvLnJlbHNQSwECLQAUAAYACAAAACEAw9gCkskAAADj&#10;AAAADwAAAAAAAAAAAAAAAAAHAgAAZHJzL2Rvd25yZXYueG1sUEsFBgAAAAADAAMAtwAAAP0CAAAA&#10;AA==&#10;" strokecolor="#156082" strokeweight="1.5pt">
                  <v:stroke endarrow="block" joinstyle="miter"/>
                </v:shape>
                <v:shape id="Text Box 1" o:spid="_x0000_s1035" type="#_x0000_t202" style="position:absolute;left:23099;top:18621;width:20553;height:6403;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fVygAAAOIAAAAPAAAAZHJzL2Rvd25yZXYueG1sRI9PSwMx&#10;FMTvQr9DeII3m90Fl+62aSmFggdFrb309rp5+wc3L2sS2/jtjSB4HGZ+M8xqE80oLuT8YFlBPs9A&#10;EDdWD9wpOL7v7xcgfEDWOFomBd/kYbOe3ayw1vbKb3Q5hE6kEvY1KuhDmGopfdOTQT+3E3HyWusM&#10;hiRdJ7XDayo3oyyyrJQGB04LPU6066n5OHwZBdXk4qn9fNpnMX99Ls8vdtsWVqm727hdgggUw3/4&#10;j37UiVsUefFQVhX8Xkp3QK5/AAAA//8DAFBLAQItABQABgAIAAAAIQDb4fbL7gAAAIUBAAATAAAA&#10;AAAAAAAAAAAAAAAAAABbQ29udGVudF9UeXBlc10ueG1sUEsBAi0AFAAGAAgAAAAhAFr0LFu/AAAA&#10;FQEAAAsAAAAAAAAAAAAAAAAAHwEAAF9yZWxzLy5yZWxzUEsBAi0AFAAGAAgAAAAhAIH8J9XKAAAA&#10;4gAAAA8AAAAAAAAAAAAAAAAABwIAAGRycy9kb3ducmV2LnhtbFBLBQYAAAAAAwADALcAAAD+AgAA&#10;AAA=&#10;" fillcolor="window" strokecolor="#156082" strokeweight="1.5pt">
                  <v:textbox inset="2.47594mm,1.238mm,2.47594mm,1.238mm">
                    <w:txbxContent>
                      <w:p w14:paraId="44BFBEF3" w14:textId="77777777" w:rsidR="003D2464" w:rsidRDefault="003D2464" w:rsidP="003D2464">
                        <w:pPr>
                          <w:spacing w:after="0" w:line="254" w:lineRule="auto"/>
                          <w:jc w:val="center"/>
                          <w:rPr>
                            <w:rFonts w:ascii="Times New Roman" w:eastAsia="Aptos" w:hAnsi="Times New Roman" w:cs="Times New Roman"/>
                          </w:rPr>
                        </w:pPr>
                        <w:r>
                          <w:rPr>
                            <w:rFonts w:ascii="Times New Roman" w:eastAsia="Aptos" w:hAnsi="Times New Roman" w:cs="Times New Roman"/>
                          </w:rPr>
                          <w:t xml:space="preserve">Age at beginning of school year </w:t>
                        </w:r>
                      </w:p>
                      <w:p w14:paraId="0B0D42C7" w14:textId="77777777" w:rsidR="003D2464" w:rsidRPr="00302CA7" w:rsidRDefault="003D2464" w:rsidP="003D2464">
                        <w:pPr>
                          <w:spacing w:after="0" w:line="254" w:lineRule="auto"/>
                          <w:jc w:val="center"/>
                          <w:rPr>
                            <w:rFonts w:ascii="Times New Roman" w:eastAsia="Aptos" w:hAnsi="Times New Roman" w:cs="Times New Roman"/>
                          </w:rPr>
                        </w:pPr>
                        <w:r>
                          <w:rPr>
                            <w:rFonts w:ascii="Times New Roman" w:eastAsia="Aptos" w:hAnsi="Times New Roman" w:cs="Times New Roman"/>
                          </w:rPr>
                          <w:t>was not five years were excluded</w:t>
                        </w:r>
                      </w:p>
                      <w:p w14:paraId="16C77F3F" w14:textId="77777777" w:rsidR="003D2464" w:rsidRPr="001E3A00" w:rsidRDefault="003D2464" w:rsidP="003D2464">
                        <w:pPr>
                          <w:spacing w:after="0" w:line="254" w:lineRule="auto"/>
                          <w:jc w:val="center"/>
                          <w:rPr>
                            <w:rFonts w:ascii="Times New Roman" w:eastAsia="Aptos" w:hAnsi="Times New Roman" w:cs="Times New Roman"/>
                          </w:rPr>
                        </w:pPr>
                        <w:r w:rsidRPr="001E3A00">
                          <w:rPr>
                            <w:rFonts w:ascii="Times New Roman" w:eastAsia="Aptos" w:hAnsi="Times New Roman" w:cs="Times New Roman"/>
                          </w:rPr>
                          <w:t xml:space="preserve">(n = </w:t>
                        </w:r>
                        <w:r>
                          <w:rPr>
                            <w:rFonts w:ascii="Times New Roman" w:eastAsia="Aptos" w:hAnsi="Times New Roman" w:cs="Times New Roman"/>
                          </w:rPr>
                          <w:t>124</w:t>
                        </w:r>
                        <w:r w:rsidRPr="001E3A00">
                          <w:rPr>
                            <w:rFonts w:ascii="Times New Roman" w:eastAsia="Aptos" w:hAnsi="Times New Roman" w:cs="Times New Roman"/>
                          </w:rPr>
                          <w:t>,</w:t>
                        </w:r>
                        <w:r>
                          <w:rPr>
                            <w:rFonts w:ascii="Times New Roman" w:eastAsia="Aptos" w:hAnsi="Times New Roman" w:cs="Times New Roman"/>
                          </w:rPr>
                          <w:t>103</w:t>
                        </w:r>
                        <w:r w:rsidRPr="001E3A00">
                          <w:rPr>
                            <w:rFonts w:ascii="Times New Roman" w:eastAsia="Aptos" w:hAnsi="Times New Roman" w:cs="Times New Roman"/>
                          </w:rPr>
                          <w:t>)</w:t>
                        </w:r>
                      </w:p>
                    </w:txbxContent>
                  </v:textbox>
                </v:shape>
                <v:shape id="Straight Arrow Connector 1370421094" o:spid="_x0000_s1036" type="#_x0000_t32" style="position:absolute;left:11009;top:33812;width:0;height:3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IA3yAAAAOMAAAAPAAAAZHJzL2Rvd25yZXYueG1sRE9fS8Mw&#10;EH8X9h3CDXxzyWrRrS4bZejcfBDcBH08mltb1lxKErf67Y0g+Hi//7dYDbYTZ/KhdaxhOlEgiCtn&#10;Wq41vB+ebmYgQkQ22DkmDd8UYLUcXS2wMO7Cb3Tex1qkEA4Famhi7AspQ9WQxTBxPXHijs5bjOn0&#10;tTQeLyncdjJT6k5abDk1NNjTuqHqtP+yGsr885XwZZvNP8pcPW82p531j1pfj4fyAUSkIf6L/9xb&#10;k+bf3qs8m6p5Dr8/JQDk8gcAAP//AwBQSwECLQAUAAYACAAAACEA2+H2y+4AAACFAQAAEwAAAAAA&#10;AAAAAAAAAAAAAAAAW0NvbnRlbnRfVHlwZXNdLnhtbFBLAQItABQABgAIAAAAIQBa9CxbvwAAABUB&#10;AAALAAAAAAAAAAAAAAAAAB8BAABfcmVscy8ucmVsc1BLAQItABQABgAIAAAAIQC8GIA3yAAAAOMA&#10;AAAPAAAAAAAAAAAAAAAAAAcCAABkcnMvZG93bnJldi54bWxQSwUGAAAAAAMAAwC3AAAA/AIAAAAA&#10;" strokecolor="#156082" strokeweight="1.5pt">
                  <v:stroke endarrow="block" joinstyle="miter"/>
                </v:shape>
                <v:shape id="Text Box 1" o:spid="_x0000_s1037" type="#_x0000_t202" style="position:absolute;left:1940;top:37509;width:18775;height:4283;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BQoyAAAAOMAAAAPAAAAZHJzL2Rvd25yZXYueG1sRE9LTwIx&#10;EL6b8B+aIfEmXVjZyEohxITEg0ZELtzG7ewjbKdLW6H+e2ti4nG+9yzX0fTiQs53lhVMJxkI4srq&#10;jhsFh4/t3QMIH5A19pZJwTd5WK9GN0sstb3yO132oREphH2JCtoQhlJKX7Vk0E/sQJy42jqDIZ2u&#10;kdrhNYWbXs6yrJAGO04NLQ701FJ12n8ZBYvBxWN9ftlmcbp7LT7f7KaeWaVux3HzCCJQDP/iP/ez&#10;TvPzYl7MF/l9Dr8/JQDk6gcAAP//AwBQSwECLQAUAAYACAAAACEA2+H2y+4AAACFAQAAEwAAAAAA&#10;AAAAAAAAAAAAAAAAW0NvbnRlbnRfVHlwZXNdLnhtbFBLAQItABQABgAIAAAAIQBa9CxbvwAAABUB&#10;AAALAAAAAAAAAAAAAAAAAB8BAABfcmVscy8ucmVsc1BLAQItABQABgAIAAAAIQBUyBQoyAAAAOMA&#10;AAAPAAAAAAAAAAAAAAAAAAcCAABkcnMvZG93bnJldi54bWxQSwUGAAAAAAMAAwC3AAAA/AIAAAAA&#10;" fillcolor="window" strokecolor="#156082" strokeweight="1.5pt">
                  <v:textbox inset="2.47594mm,1.238mm,2.47594mm,1.238mm">
                    <w:txbxContent>
                      <w:p w14:paraId="2ADA6A51" w14:textId="77777777" w:rsidR="003D2464" w:rsidRPr="00A15B68" w:rsidRDefault="003D2464" w:rsidP="003D2464">
                        <w:pPr>
                          <w:spacing w:after="0" w:line="254" w:lineRule="auto"/>
                          <w:jc w:val="center"/>
                          <w:rPr>
                            <w:rFonts w:ascii="Times New Roman" w:eastAsia="Aptos" w:hAnsi="Times New Roman" w:cs="Times New Roman"/>
                          </w:rPr>
                        </w:pPr>
                        <w:r>
                          <w:rPr>
                            <w:rFonts w:ascii="Times New Roman" w:eastAsia="Aptos" w:hAnsi="Times New Roman" w:cs="Times New Roman"/>
                          </w:rPr>
                          <w:t xml:space="preserve">Children joined ECE program </w:t>
                        </w:r>
                      </w:p>
                      <w:p w14:paraId="182D712E" w14:textId="77777777" w:rsidR="003D2464" w:rsidRPr="00A15B68" w:rsidRDefault="003D2464" w:rsidP="003D2464">
                        <w:pPr>
                          <w:spacing w:after="0" w:line="254" w:lineRule="auto"/>
                          <w:jc w:val="center"/>
                          <w:rPr>
                            <w:rFonts w:ascii="Times New Roman" w:eastAsia="Aptos" w:hAnsi="Times New Roman" w:cs="Times New Roman"/>
                          </w:rPr>
                        </w:pPr>
                        <w:r w:rsidRPr="00A15B68">
                          <w:rPr>
                            <w:rFonts w:ascii="Times New Roman" w:eastAsia="Aptos" w:hAnsi="Times New Roman" w:cs="Times New Roman"/>
                          </w:rPr>
                          <w:t xml:space="preserve">(n = </w:t>
                        </w:r>
                        <w:r>
                          <w:rPr>
                            <w:rFonts w:ascii="Times New Roman" w:eastAsia="Aptos" w:hAnsi="Times New Roman" w:cs="Times New Roman"/>
                          </w:rPr>
                          <w:t>1</w:t>
                        </w:r>
                        <w:r w:rsidRPr="00A15B68">
                          <w:rPr>
                            <w:rFonts w:ascii="Times New Roman" w:eastAsia="Aptos" w:hAnsi="Times New Roman" w:cs="Times New Roman"/>
                          </w:rPr>
                          <w:t>,</w:t>
                        </w:r>
                        <w:r>
                          <w:rPr>
                            <w:rFonts w:ascii="Times New Roman" w:eastAsia="Aptos" w:hAnsi="Times New Roman" w:cs="Times New Roman"/>
                          </w:rPr>
                          <w:t>244</w:t>
                        </w:r>
                        <w:r w:rsidRPr="00A15B68">
                          <w:rPr>
                            <w:rFonts w:ascii="Times New Roman" w:eastAsia="Aptos" w:hAnsi="Times New Roman" w:cs="Times New Roman"/>
                          </w:rPr>
                          <w:t>)</w:t>
                        </w:r>
                      </w:p>
                    </w:txbxContent>
                  </v:textbox>
                </v:shape>
                <v:shape id="Straight Arrow Connector 100284496" o:spid="_x0000_s1038" type="#_x0000_t32" style="position:absolute;left:11009;top:35440;width:222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afJxQAAAOIAAAAPAAAAZHJzL2Rvd25yZXYueG1sRE/LagIx&#10;FN0X+g/hFtxITSoiOjWKWASFSltt95fJnQed3AxJHMe/bwShy8N5L1a9bURHPtSONbyMFAji3Jma&#10;Sw3fp+3zDESIyAYbx6ThSgFWy8eHBWbGXfiLumMsRQrhkKGGKsY2kzLkFVkMI9cSJ65w3mJM0JfS&#10;eLykcNvIsVJTabHm1FBhS5uK8t/j2Wr4kbU/lYf3wveePubDz27v3gqtB0/9+hVEpD7+i+/unUnz&#10;lRrPJpP5FG6XEga5/AMAAP//AwBQSwECLQAUAAYACAAAACEA2+H2y+4AAACFAQAAEwAAAAAAAAAA&#10;AAAAAAAAAAAAW0NvbnRlbnRfVHlwZXNdLnhtbFBLAQItABQABgAIAAAAIQBa9CxbvwAAABUBAAAL&#10;AAAAAAAAAAAAAAAAAB8BAABfcmVscy8ucmVsc1BLAQItABQABgAIAAAAIQA8AafJxQAAAOIAAAAP&#10;AAAAAAAAAAAAAAAAAAcCAABkcnMvZG93bnJldi54bWxQSwUGAAAAAAMAAwC3AAAA+QIAAAAA&#10;" strokecolor="#156082" strokeweight="1.5pt">
                  <v:stroke joinstyle="miter"/>
                </v:shape>
                <v:shape id="Text Box 1" o:spid="_x0000_s1039" type="#_x0000_t202" style="position:absolute;left:23803;top:37512;width:21728;height:4276;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EMEywAAAOIAAAAPAAAAZHJzL2Rvd25yZXYueG1sRI9PSwMx&#10;FMTvQr9DeAVvNtvVLu3atJRCwYNirV56e928/YObl20S2/jtjSB4HGbmN8xyHU0vLuR8Z1nBdJKB&#10;IK6s7rhR8PG+u5uD8AFZY2+ZFHyTh/VqdLPEUtsrv9HlEBqRIOxLVNCGMJRS+qolg35iB+Lk1dYZ&#10;DEm6RmqH1wQ3vcyzrJAGO04LLQ60ban6PHwZBYvBxWN9ft5lcbp/KU6vdlPnVqnbcdw8gggUw3/4&#10;r/2kFTzczxbFvMhn8Hsp3QG5+gEAAP//AwBQSwECLQAUAAYACAAAACEA2+H2y+4AAACFAQAAEwAA&#10;AAAAAAAAAAAAAAAAAAAAW0NvbnRlbnRfVHlwZXNdLnhtbFBLAQItABQABgAIAAAAIQBa9CxbvwAA&#10;ABUBAAALAAAAAAAAAAAAAAAAAB8BAABfcmVscy8ucmVsc1BLAQItABQABgAIAAAAIQBT6EMEywAA&#10;AOIAAAAPAAAAAAAAAAAAAAAAAAcCAABkcnMvZG93bnJldi54bWxQSwUGAAAAAAMAAwC3AAAA/wIA&#10;AAAA&#10;" fillcolor="window" strokecolor="#156082" strokeweight="1.5pt">
                  <v:textbox inset="2.47594mm,1.238mm,2.47594mm,1.238mm">
                    <w:txbxContent>
                      <w:p w14:paraId="3488E9D2" w14:textId="77777777" w:rsidR="003D2464" w:rsidRPr="00A15B68" w:rsidRDefault="003D2464" w:rsidP="003D2464">
                        <w:pPr>
                          <w:spacing w:after="0" w:line="254" w:lineRule="auto"/>
                          <w:jc w:val="center"/>
                          <w:rPr>
                            <w:rFonts w:ascii="Times New Roman" w:eastAsia="Aptos" w:hAnsi="Times New Roman" w:cs="Times New Roman"/>
                          </w:rPr>
                        </w:pPr>
                        <w:r>
                          <w:rPr>
                            <w:rFonts w:ascii="Times New Roman" w:eastAsia="Aptos" w:hAnsi="Times New Roman" w:cs="Times New Roman"/>
                          </w:rPr>
                          <w:t xml:space="preserve">Children did not join ECE program </w:t>
                        </w:r>
                      </w:p>
                      <w:p w14:paraId="037EF1D0" w14:textId="77777777" w:rsidR="003D2464" w:rsidRPr="00E917D0" w:rsidRDefault="003D2464" w:rsidP="003D2464">
                        <w:pPr>
                          <w:spacing w:after="0" w:line="252" w:lineRule="auto"/>
                          <w:jc w:val="center"/>
                          <w:rPr>
                            <w:rFonts w:ascii="Times New Roman" w:eastAsia="Aptos" w:hAnsi="Times New Roman" w:cs="Times New Roman"/>
                          </w:rPr>
                        </w:pPr>
                        <w:r w:rsidRPr="00E917D0">
                          <w:rPr>
                            <w:rFonts w:ascii="Times New Roman" w:eastAsia="Aptos" w:hAnsi="Times New Roman" w:cs="Times New Roman"/>
                          </w:rPr>
                          <w:t xml:space="preserve">(n = </w:t>
                        </w:r>
                        <w:r>
                          <w:rPr>
                            <w:rFonts w:ascii="Times New Roman" w:eastAsia="Aptos" w:hAnsi="Times New Roman" w:cs="Times New Roman"/>
                          </w:rPr>
                          <w:t>1</w:t>
                        </w:r>
                        <w:r w:rsidRPr="00E917D0">
                          <w:rPr>
                            <w:rFonts w:ascii="Times New Roman" w:eastAsia="Aptos" w:hAnsi="Times New Roman" w:cs="Times New Roman"/>
                          </w:rPr>
                          <w:t>,</w:t>
                        </w:r>
                        <w:r>
                          <w:rPr>
                            <w:rFonts w:ascii="Times New Roman" w:eastAsia="Aptos" w:hAnsi="Times New Roman" w:cs="Times New Roman"/>
                          </w:rPr>
                          <w:t>250</w:t>
                        </w:r>
                        <w:r w:rsidRPr="00E917D0">
                          <w:rPr>
                            <w:rFonts w:ascii="Times New Roman" w:eastAsia="Aptos" w:hAnsi="Times New Roman" w:cs="Times New Roman"/>
                          </w:rPr>
                          <w:t>)</w:t>
                        </w:r>
                      </w:p>
                    </w:txbxContent>
                  </v:textbox>
                </v:shape>
                <v:shape id="Straight Arrow Connector 1435353048" o:spid="_x0000_s1040" type="#_x0000_t32" style="position:absolute;left:33220;top:35417;width:0;height:1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p3syQAAAOMAAAAPAAAAZHJzL2Rvd25yZXYueG1sRE9NT8Mw&#10;DL0j7T9EnsSNJYwyQVk2VQjG4DCJgQRHqzFttcapkrCVf48PSMgnvy8/L9ej79WRYuoCW7icGVDE&#10;dXAdNxbe3x4vbkCljOywD0wWfijBejU5W2Lpwolf6bjPjZIQTiVaaHMeSq1T3ZLHNAsDsXBfIXrM&#10;ssZGu4gnCfe9nhuz0B47lgstDnTfUn3Yf3sLVfG5I3zZzm8/qsI8bTaHZx8frD2fjtUdqExj/hf/&#10;ubdO6hdX1zKmkNLykwCgV78AAAD//wMAUEsBAi0AFAAGAAgAAAAhANvh9svuAAAAhQEAABMAAAAA&#10;AAAAAAAAAAAAAAAAAFtDb250ZW50X1R5cGVzXS54bWxQSwECLQAUAAYACAAAACEAWvQsW78AAAAV&#10;AQAACwAAAAAAAAAAAAAAAAAfAQAAX3JlbHMvLnJlbHNQSwECLQAUAAYACAAAACEAesqd7MkAAADj&#10;AAAADwAAAAAAAAAAAAAAAAAHAgAAZHJzL2Rvd25yZXYueG1sUEsFBgAAAAADAAMAtwAAAP0CAAAA&#10;AA==&#10;" strokecolor="#156082" strokeweight="1.5pt">
                  <v:stroke endarrow="block" joinstyle="miter"/>
                </v:shape>
                <v:shape id="Text Box 1" o:spid="_x0000_s1041" type="#_x0000_t202" style="position:absolute;left:1940;top:25981;width:18344;height:8105;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FOyQAAAOIAAAAPAAAAZHJzL2Rvd25yZXYueG1sRI9Ra8Iw&#10;FIXfhf2HcAd7m6m11K0zihsKMkSY8wfcNXdJWXNTmkzrvzeDgY+Hc853OPPl4Fpxoj40nhVMxhkI&#10;4trrho2C4+fm8QlEiMgaW8+k4EIBlou70Rwr7c/8QadDNCJBOFSowMbYVVKG2pLDMPYdcfK+fe8w&#10;JtkbqXs8J7hrZZ5lpXTYcFqw2NGbpfrn8OsUvPL79GtFpjnWu71dm1iY6bZQ6uF+WL2AiDTEW/i/&#10;vdUK8rJ8zotsNoG/S+kOyMUVAAD//wMAUEsBAi0AFAAGAAgAAAAhANvh9svuAAAAhQEAABMAAAAA&#10;AAAAAAAAAAAAAAAAAFtDb250ZW50X1R5cGVzXS54bWxQSwECLQAUAAYACAAAACEAWvQsW78AAAAV&#10;AQAACwAAAAAAAAAAAAAAAAAfAQAAX3JlbHMvLnJlbHNQSwECLQAUAAYACAAAACEAlwZxTskAAADi&#10;AAAADwAAAAAAAAAAAAAAAAAHAgAAZHJzL2Rvd25yZXYueG1sUEsFBgAAAAADAAMAtwAAAP0CAAAA&#10;AA==&#10;" fillcolor="window" strokecolor="#156082" strokeweight="1.5pt">
                  <v:path arrowok="t"/>
                  <o:lock v:ext="edit" aspectratio="t"/>
                  <v:textbox inset="2.47594mm,1.238mm,2.47594mm,1.238mm">
                    <w:txbxContent>
                      <w:p w14:paraId="420F948C" w14:textId="77777777" w:rsidR="003D2464" w:rsidRDefault="003D2464" w:rsidP="003D2464">
                        <w:pPr>
                          <w:spacing w:after="0" w:line="252" w:lineRule="auto"/>
                          <w:jc w:val="center"/>
                          <w:rPr>
                            <w:rFonts w:ascii="Times New Roman" w:eastAsia="Aptos" w:hAnsi="Times New Roman" w:cs="Times New Roman"/>
                            <w14:ligatures w14:val="none"/>
                          </w:rPr>
                        </w:pPr>
                        <w:r w:rsidRPr="00C66B74">
                          <w:rPr>
                            <w:rFonts w:ascii="Times New Roman" w:eastAsia="Aptos" w:hAnsi="Times New Roman" w:cs="Times New Roman"/>
                          </w:rPr>
                          <w:t xml:space="preserve">Number of </w:t>
                        </w:r>
                        <w:r>
                          <w:rPr>
                            <w:rFonts w:ascii="Times New Roman" w:eastAsia="Aptos" w:hAnsi="Times New Roman" w:cs="Times New Roman"/>
                          </w:rPr>
                          <w:t xml:space="preserve">de facto </w:t>
                        </w:r>
                        <w:r w:rsidRPr="00C66B74">
                          <w:rPr>
                            <w:rFonts w:ascii="Times New Roman" w:eastAsia="Aptos" w:hAnsi="Times New Roman" w:cs="Times New Roman"/>
                          </w:rPr>
                          <w:t>members</w:t>
                        </w:r>
                        <w:r>
                          <w:rPr>
                            <w:rFonts w:ascii="Times New Roman" w:eastAsia="Aptos" w:hAnsi="Times New Roman" w:cs="Times New Roman"/>
                            <w14:ligatures w14:val="none"/>
                          </w:rPr>
                          <w:t xml:space="preserve"> </w:t>
                        </w:r>
                      </w:p>
                      <w:p w14:paraId="6AC298D9" w14:textId="77777777" w:rsidR="003D2464" w:rsidRPr="002F2EA1" w:rsidRDefault="003D2464" w:rsidP="003D2464">
                        <w:pPr>
                          <w:spacing w:after="0" w:line="252" w:lineRule="auto"/>
                          <w:jc w:val="center"/>
                          <w:rPr>
                            <w:rFonts w:ascii="Times New Roman" w:eastAsia="Aptos" w:hAnsi="Times New Roman" w:cs="Times New Roman"/>
                            <w14:ligatures w14:val="none"/>
                          </w:rPr>
                        </w:pPr>
                        <w:r w:rsidRPr="00BB083E">
                          <w:rPr>
                            <w:rFonts w:ascii="Times New Roman" w:hAnsi="Times New Roman" w:cs="Times New Roman"/>
                            <w:sz w:val="24"/>
                            <w:szCs w:val="24"/>
                          </w:rPr>
                          <w:t>aged 5 at the beginning of</w:t>
                        </w:r>
                      </w:p>
                      <w:p w14:paraId="466E9C71" w14:textId="77777777" w:rsidR="003D2464" w:rsidRDefault="003D2464" w:rsidP="003D2464">
                        <w:pPr>
                          <w:spacing w:after="0" w:line="252" w:lineRule="auto"/>
                          <w:jc w:val="center"/>
                          <w:rPr>
                            <w:rFonts w:ascii="Times New Roman" w:hAnsi="Times New Roman" w:cs="Times New Roman"/>
                            <w:sz w:val="24"/>
                            <w:szCs w:val="24"/>
                          </w:rPr>
                        </w:pPr>
                        <w:r w:rsidRPr="00BB083E">
                          <w:rPr>
                            <w:rFonts w:ascii="Times New Roman" w:hAnsi="Times New Roman" w:cs="Times New Roman"/>
                            <w:sz w:val="24"/>
                            <w:szCs w:val="24"/>
                          </w:rPr>
                          <w:t>the school year</w:t>
                        </w:r>
                      </w:p>
                      <w:p w14:paraId="1C746C33" w14:textId="77777777" w:rsidR="003D2464" w:rsidRPr="00C66B74" w:rsidRDefault="003D2464" w:rsidP="003D2464">
                        <w:pPr>
                          <w:spacing w:after="0" w:line="252" w:lineRule="auto"/>
                          <w:jc w:val="center"/>
                          <w:rPr>
                            <w:rFonts w:ascii="Times New Roman" w:eastAsia="Aptos" w:hAnsi="Times New Roman" w:cs="Times New Roman"/>
                          </w:rPr>
                        </w:pPr>
                        <w:r w:rsidRPr="00C66B74">
                          <w:rPr>
                            <w:rFonts w:ascii="Times New Roman" w:eastAsia="Aptos" w:hAnsi="Times New Roman" w:cs="Times New Roman"/>
                          </w:rPr>
                          <w:t>(n = 2,</w:t>
                        </w:r>
                        <w:r>
                          <w:rPr>
                            <w:rFonts w:ascii="Times New Roman" w:eastAsia="Aptos" w:hAnsi="Times New Roman" w:cs="Times New Roman"/>
                          </w:rPr>
                          <w:t>494</w:t>
                        </w:r>
                        <w:r w:rsidRPr="00C66B74">
                          <w:rPr>
                            <w:rFonts w:ascii="Times New Roman" w:eastAsia="Aptos" w:hAnsi="Times New Roman" w:cs="Times New Roman"/>
                          </w:rPr>
                          <w:t>)</w:t>
                        </w:r>
                      </w:p>
                    </w:txbxContent>
                  </v:textbox>
                </v:shape>
                <w10:anchorlock/>
              </v:group>
            </w:pict>
          </mc:Fallback>
        </mc:AlternateContent>
      </w:r>
    </w:p>
    <w:p w14:paraId="29932427" w14:textId="77777777" w:rsidR="00FC5D35" w:rsidRPr="00872F14" w:rsidRDefault="00FC5D35" w:rsidP="00872F14">
      <w:pPr>
        <w:spacing w:beforeLines="120" w:before="288" w:line="360" w:lineRule="auto"/>
        <w:jc w:val="center"/>
        <w:rPr>
          <w:rFonts w:ascii="Times New Roman" w:hAnsi="Times New Roman" w:cs="Times New Roman"/>
          <w:b/>
          <w:bCs/>
        </w:rPr>
      </w:pPr>
      <w:r w:rsidRPr="00872F14">
        <w:rPr>
          <w:rFonts w:ascii="Times New Roman" w:hAnsi="Times New Roman" w:cs="Times New Roman"/>
          <w:b/>
          <w:bCs/>
        </w:rPr>
        <w:t>Figure 1: Sampling Flow Chart and Sample Size</w:t>
      </w:r>
    </w:p>
    <w:p w14:paraId="0CDEAC03" w14:textId="77777777" w:rsidR="00FC5D35" w:rsidRPr="00872F14" w:rsidRDefault="00FC5D35" w:rsidP="00FC5D35">
      <w:pPr>
        <w:spacing w:beforeLines="120" w:before="288" w:line="360" w:lineRule="auto"/>
        <w:rPr>
          <w:rFonts w:ascii="Times New Roman" w:hAnsi="Times New Roman" w:cs="Times New Roman"/>
          <w:b/>
          <w:bCs/>
          <w:sz w:val="24"/>
          <w:szCs w:val="24"/>
        </w:rPr>
      </w:pPr>
      <w:r w:rsidRPr="00872F14">
        <w:rPr>
          <w:rFonts w:ascii="Times New Roman" w:hAnsi="Times New Roman" w:cs="Times New Roman"/>
          <w:b/>
          <w:bCs/>
          <w:sz w:val="24"/>
          <w:szCs w:val="24"/>
        </w:rPr>
        <w:t>Outcome variable</w:t>
      </w:r>
    </w:p>
    <w:p w14:paraId="55799946" w14:textId="77777777" w:rsidR="00FC5D35" w:rsidRPr="00FC5D35" w:rsidRDefault="00FC5D35" w:rsidP="00FC5D35">
      <w:pPr>
        <w:spacing w:beforeLines="120" w:before="288" w:line="360" w:lineRule="auto"/>
        <w:rPr>
          <w:rFonts w:ascii="Times New Roman" w:hAnsi="Times New Roman" w:cs="Times New Roman"/>
          <w:sz w:val="24"/>
          <w:szCs w:val="24"/>
        </w:rPr>
      </w:pPr>
      <w:r w:rsidRPr="00FC5D35">
        <w:rPr>
          <w:rFonts w:ascii="Times New Roman" w:hAnsi="Times New Roman" w:cs="Times New Roman"/>
          <w:sz w:val="24"/>
          <w:szCs w:val="24"/>
        </w:rPr>
        <w:t>The study used a dichotomous outcome variable, which is whether a child had participated in any "Early Childhood Education (ECE) Programs." We assigned a value of '1' (yes) to children who joined an ECE program and a value of '0' (no) to those who did not participate.</w:t>
      </w:r>
    </w:p>
    <w:p w14:paraId="34F9F663" w14:textId="77777777" w:rsidR="00FC5D35" w:rsidRPr="00872F14" w:rsidRDefault="00FC5D35" w:rsidP="00FC5D35">
      <w:pPr>
        <w:spacing w:beforeLines="120" w:before="288" w:line="360" w:lineRule="auto"/>
        <w:rPr>
          <w:rFonts w:ascii="Times New Roman" w:hAnsi="Times New Roman" w:cs="Times New Roman"/>
          <w:b/>
          <w:bCs/>
          <w:sz w:val="24"/>
          <w:szCs w:val="24"/>
        </w:rPr>
      </w:pPr>
      <w:r w:rsidRPr="00872F14">
        <w:rPr>
          <w:rFonts w:ascii="Times New Roman" w:hAnsi="Times New Roman" w:cs="Times New Roman"/>
          <w:b/>
          <w:bCs/>
          <w:sz w:val="24"/>
          <w:szCs w:val="24"/>
        </w:rPr>
        <w:t>Explanatory variables</w:t>
      </w:r>
    </w:p>
    <w:p w14:paraId="746DF347" w14:textId="77777777" w:rsidR="00FC5D35" w:rsidRPr="00FC5D35" w:rsidRDefault="00FC5D35" w:rsidP="00FC5D35">
      <w:pPr>
        <w:spacing w:beforeLines="120" w:before="288" w:line="360" w:lineRule="auto"/>
        <w:rPr>
          <w:rFonts w:ascii="Times New Roman" w:hAnsi="Times New Roman" w:cs="Times New Roman"/>
          <w:sz w:val="24"/>
          <w:szCs w:val="24"/>
        </w:rPr>
      </w:pPr>
      <w:r w:rsidRPr="00FC5D35">
        <w:rPr>
          <w:rFonts w:ascii="Times New Roman" w:hAnsi="Times New Roman" w:cs="Times New Roman"/>
          <w:sz w:val="24"/>
          <w:szCs w:val="24"/>
        </w:rPr>
        <w:t>A list of explanatory variables such as type of handwashing facility, type of handwashing place,  type of toilet facility, whether household share toilet with others or not, sources of water, treatment of household drinking water, area of residence (rural or urban), division, mother’s education, religion, wealth index status, household size, household head’s sex, access to mass media, child’s sex, and birth order were used in this study.</w:t>
      </w:r>
    </w:p>
    <w:p w14:paraId="391AD74A" w14:textId="5FB6106E" w:rsidR="00FC5D35" w:rsidRPr="00FC5D35" w:rsidRDefault="00872F14" w:rsidP="00FC5D35">
      <w:pPr>
        <w:spacing w:beforeLines="120" w:before="288" w:line="360" w:lineRule="auto"/>
        <w:rPr>
          <w:rFonts w:ascii="Times New Roman" w:hAnsi="Times New Roman" w:cs="Times New Roman"/>
          <w:sz w:val="24"/>
          <w:szCs w:val="24"/>
        </w:rPr>
      </w:pPr>
      <w:r w:rsidRPr="00FC5D35">
        <w:rPr>
          <w:rFonts w:ascii="Times New Roman" w:hAnsi="Times New Roman" w:cs="Times New Roman"/>
          <w:sz w:val="24"/>
          <w:szCs w:val="24"/>
        </w:rPr>
        <w:lastRenderedPageBreak/>
        <w:t>The type</w:t>
      </w:r>
      <w:r w:rsidR="00FC5D35" w:rsidRPr="00FC5D35">
        <w:rPr>
          <w:rFonts w:ascii="Times New Roman" w:hAnsi="Times New Roman" w:cs="Times New Roman"/>
          <w:sz w:val="24"/>
          <w:szCs w:val="24"/>
        </w:rPr>
        <w:t xml:space="preserve"> of handwashing facility was classified as basic if both water and soup/detergent were available at the handwashing place, limited if neither was available [</w:t>
      </w:r>
      <w:r w:rsidR="00C81939">
        <w:rPr>
          <w:rFonts w:ascii="Times New Roman" w:hAnsi="Times New Roman" w:cs="Times New Roman"/>
          <w:sz w:val="24"/>
          <w:szCs w:val="24"/>
        </w:rPr>
        <w:t>29</w:t>
      </w:r>
      <w:r w:rsidR="00FC5D35" w:rsidRPr="00FC5D35">
        <w:rPr>
          <w:rFonts w:ascii="Times New Roman" w:hAnsi="Times New Roman" w:cs="Times New Roman"/>
          <w:sz w:val="24"/>
          <w:szCs w:val="24"/>
        </w:rPr>
        <w:t xml:space="preserve">]. </w:t>
      </w:r>
      <w:r w:rsidRPr="00FC5D35">
        <w:rPr>
          <w:rFonts w:ascii="Times New Roman" w:hAnsi="Times New Roman" w:cs="Times New Roman"/>
          <w:sz w:val="24"/>
          <w:szCs w:val="24"/>
        </w:rPr>
        <w:t>The type</w:t>
      </w:r>
      <w:r w:rsidR="00FC5D35" w:rsidRPr="00FC5D35">
        <w:rPr>
          <w:rFonts w:ascii="Times New Roman" w:hAnsi="Times New Roman" w:cs="Times New Roman"/>
          <w:sz w:val="24"/>
          <w:szCs w:val="24"/>
        </w:rPr>
        <w:t xml:space="preserve"> of handwashing place was categorized as fixed (such as sink with tap and tube with outlets) or mobile (Tippy tap, raised bucket with tap or outlet, two suspended buckets, suspended bottle or bag with outlet/hole/pop-up stopper, and foot pump sink) [</w:t>
      </w:r>
      <w:r w:rsidR="00C81939">
        <w:rPr>
          <w:rFonts w:ascii="Times New Roman" w:hAnsi="Times New Roman" w:cs="Times New Roman"/>
          <w:sz w:val="24"/>
          <w:szCs w:val="24"/>
        </w:rPr>
        <w:t>30</w:t>
      </w:r>
      <w:r w:rsidR="00FC5D35" w:rsidRPr="00FC5D35">
        <w:rPr>
          <w:rFonts w:ascii="Times New Roman" w:hAnsi="Times New Roman" w:cs="Times New Roman"/>
          <w:sz w:val="24"/>
          <w:szCs w:val="24"/>
        </w:rPr>
        <w:t>]. The type of toilet facility was categorized as improved if toilet facilities include flush to piped sewer system, flush to septic tank, flush to pit latrine, ventilated improved pit latrine (</w:t>
      </w:r>
      <w:proofErr w:type="spellStart"/>
      <w:r w:rsidR="00FC5D35" w:rsidRPr="00FC5D35">
        <w:rPr>
          <w:rFonts w:ascii="Times New Roman" w:hAnsi="Times New Roman" w:cs="Times New Roman"/>
          <w:sz w:val="24"/>
          <w:szCs w:val="24"/>
        </w:rPr>
        <w:t>vip</w:t>
      </w:r>
      <w:proofErr w:type="spellEnd"/>
      <w:r w:rsidR="00FC5D35" w:rsidRPr="00FC5D35">
        <w:rPr>
          <w:rFonts w:ascii="Times New Roman" w:hAnsi="Times New Roman" w:cs="Times New Roman"/>
          <w:sz w:val="24"/>
          <w:szCs w:val="24"/>
        </w:rPr>
        <w:t>), pit latrine with slab, and unimproved if toilet facilities include pit latrine without slab/open pit, bucket toilet, hanging toilet [</w:t>
      </w:r>
      <w:r w:rsidR="00C81939">
        <w:rPr>
          <w:rFonts w:ascii="Times New Roman" w:hAnsi="Times New Roman" w:cs="Times New Roman"/>
          <w:sz w:val="24"/>
          <w:szCs w:val="24"/>
        </w:rPr>
        <w:t>31</w:t>
      </w:r>
      <w:r w:rsidR="00FC5D35" w:rsidRPr="00FC5D35">
        <w:rPr>
          <w:rFonts w:ascii="Times New Roman" w:hAnsi="Times New Roman" w:cs="Times New Roman"/>
          <w:sz w:val="24"/>
          <w:szCs w:val="24"/>
        </w:rPr>
        <w:t>]. Sources of water were classified as improved, which included piped water source, public tap, tube well, protected well, spring, bottled water, rainwater, tank truck, and unimproved, which included unprotected well, unprotected spring, river, or canal [</w:t>
      </w:r>
      <w:r w:rsidR="00C81939">
        <w:rPr>
          <w:rFonts w:ascii="Times New Roman" w:hAnsi="Times New Roman" w:cs="Times New Roman"/>
          <w:sz w:val="24"/>
          <w:szCs w:val="24"/>
        </w:rPr>
        <w:t>31</w:t>
      </w:r>
      <w:r w:rsidR="00FC5D35" w:rsidRPr="00FC5D35">
        <w:rPr>
          <w:rFonts w:ascii="Times New Roman" w:hAnsi="Times New Roman" w:cs="Times New Roman"/>
          <w:sz w:val="24"/>
          <w:szCs w:val="24"/>
        </w:rPr>
        <w:t xml:space="preserve">]. </w:t>
      </w:r>
      <w:r w:rsidR="00920794" w:rsidRPr="00FC5D35">
        <w:rPr>
          <w:rFonts w:ascii="Times New Roman" w:hAnsi="Times New Roman" w:cs="Times New Roman"/>
          <w:sz w:val="24"/>
          <w:szCs w:val="24"/>
        </w:rPr>
        <w:t>The treatment method</w:t>
      </w:r>
      <w:r w:rsidR="00FC5D35" w:rsidRPr="00FC5D35">
        <w:rPr>
          <w:rFonts w:ascii="Times New Roman" w:hAnsi="Times New Roman" w:cs="Times New Roman"/>
          <w:sz w:val="24"/>
          <w:szCs w:val="24"/>
        </w:rPr>
        <w:t xml:space="preserve"> of household drinking water was classified as yes if treatment method (such as boiling, adding bleach or chlorine, straining through cloth, ceramic, sand or other filter, solar disinfection, letting it stand and settling) was applied to household drinking water, otherwise no [</w:t>
      </w:r>
      <w:r w:rsidR="00920794">
        <w:rPr>
          <w:rFonts w:ascii="Times New Roman" w:hAnsi="Times New Roman" w:cs="Times New Roman"/>
          <w:sz w:val="24"/>
          <w:szCs w:val="24"/>
        </w:rPr>
        <w:t>3</w:t>
      </w:r>
      <w:r w:rsidR="00C81939">
        <w:rPr>
          <w:rFonts w:ascii="Times New Roman" w:hAnsi="Times New Roman" w:cs="Times New Roman"/>
          <w:sz w:val="24"/>
          <w:szCs w:val="24"/>
        </w:rPr>
        <w:t>2</w:t>
      </w:r>
      <w:r w:rsidR="00FC5D35" w:rsidRPr="00FC5D35">
        <w:rPr>
          <w:rFonts w:ascii="Times New Roman" w:hAnsi="Times New Roman" w:cs="Times New Roman"/>
          <w:sz w:val="24"/>
          <w:szCs w:val="24"/>
        </w:rPr>
        <w:t>]. Mother education was classified into four categories: no education, primary, secondary, and higher [</w:t>
      </w:r>
      <w:r w:rsidR="00920794">
        <w:rPr>
          <w:rFonts w:ascii="Times New Roman" w:hAnsi="Times New Roman" w:cs="Times New Roman"/>
          <w:sz w:val="24"/>
          <w:szCs w:val="24"/>
        </w:rPr>
        <w:t>3</w:t>
      </w:r>
      <w:r w:rsidR="00C81939">
        <w:rPr>
          <w:rFonts w:ascii="Times New Roman" w:hAnsi="Times New Roman" w:cs="Times New Roman"/>
          <w:sz w:val="24"/>
          <w:szCs w:val="24"/>
        </w:rPr>
        <w:t>3</w:t>
      </w:r>
      <w:r w:rsidR="00FC5D35" w:rsidRPr="00FC5D35">
        <w:rPr>
          <w:rFonts w:ascii="Times New Roman" w:hAnsi="Times New Roman" w:cs="Times New Roman"/>
          <w:sz w:val="24"/>
          <w:szCs w:val="24"/>
        </w:rPr>
        <w:t>]. Religion was classified as Islam and others [</w:t>
      </w:r>
      <w:r w:rsidR="00AF1C2D">
        <w:rPr>
          <w:rFonts w:ascii="Times New Roman" w:hAnsi="Times New Roman" w:cs="Times New Roman"/>
          <w:sz w:val="24"/>
          <w:szCs w:val="24"/>
        </w:rPr>
        <w:t>3</w:t>
      </w:r>
      <w:r w:rsidR="00C81939">
        <w:rPr>
          <w:rFonts w:ascii="Times New Roman" w:hAnsi="Times New Roman" w:cs="Times New Roman"/>
          <w:sz w:val="24"/>
          <w:szCs w:val="24"/>
        </w:rPr>
        <w:t>4</w:t>
      </w:r>
      <w:r w:rsidR="00FC5D35" w:rsidRPr="00FC5D35">
        <w:rPr>
          <w:rFonts w:ascii="Times New Roman" w:hAnsi="Times New Roman" w:cs="Times New Roman"/>
          <w:sz w:val="24"/>
          <w:szCs w:val="24"/>
        </w:rPr>
        <w:t>]. Wealth index status was classified as poor, middle, and rich [</w:t>
      </w:r>
      <w:r w:rsidR="00AF1C2D">
        <w:rPr>
          <w:rFonts w:ascii="Times New Roman" w:hAnsi="Times New Roman" w:cs="Times New Roman"/>
          <w:sz w:val="24"/>
          <w:szCs w:val="24"/>
        </w:rPr>
        <w:t>3</w:t>
      </w:r>
      <w:r w:rsidR="00C81939">
        <w:rPr>
          <w:rFonts w:ascii="Times New Roman" w:hAnsi="Times New Roman" w:cs="Times New Roman"/>
          <w:sz w:val="24"/>
          <w:szCs w:val="24"/>
        </w:rPr>
        <w:t>5</w:t>
      </w:r>
      <w:r w:rsidR="00FC5D35" w:rsidRPr="00FC5D35">
        <w:rPr>
          <w:rFonts w:ascii="Times New Roman" w:hAnsi="Times New Roman" w:cs="Times New Roman"/>
          <w:sz w:val="24"/>
          <w:szCs w:val="24"/>
        </w:rPr>
        <w:t>]. Household size was categorized as ‘1- 4’ and ‘5 and above’ [</w:t>
      </w:r>
      <w:r w:rsidR="00AF1C2D">
        <w:rPr>
          <w:rFonts w:ascii="Times New Roman" w:hAnsi="Times New Roman" w:cs="Times New Roman"/>
          <w:sz w:val="24"/>
          <w:szCs w:val="24"/>
        </w:rPr>
        <w:t>3</w:t>
      </w:r>
      <w:r w:rsidR="00C81939">
        <w:rPr>
          <w:rFonts w:ascii="Times New Roman" w:hAnsi="Times New Roman" w:cs="Times New Roman"/>
          <w:sz w:val="24"/>
          <w:szCs w:val="24"/>
        </w:rPr>
        <w:t>6</w:t>
      </w:r>
      <w:r w:rsidR="00FC5D35" w:rsidRPr="00FC5D35">
        <w:rPr>
          <w:rFonts w:ascii="Times New Roman" w:hAnsi="Times New Roman" w:cs="Times New Roman"/>
          <w:sz w:val="24"/>
          <w:szCs w:val="24"/>
        </w:rPr>
        <w:t>]. Access to mass media was categorized as yes if the household had access to radio and television, otherwise no. The child’s birth order was categorized as 1st birth, 2nd – 3rd, and 4th and above [</w:t>
      </w:r>
      <w:r w:rsidR="00AF1C2D">
        <w:rPr>
          <w:rFonts w:ascii="Times New Roman" w:hAnsi="Times New Roman" w:cs="Times New Roman"/>
          <w:sz w:val="24"/>
          <w:szCs w:val="24"/>
        </w:rPr>
        <w:t>3</w:t>
      </w:r>
      <w:r w:rsidR="00C81939">
        <w:rPr>
          <w:rFonts w:ascii="Times New Roman" w:hAnsi="Times New Roman" w:cs="Times New Roman"/>
          <w:sz w:val="24"/>
          <w:szCs w:val="24"/>
        </w:rPr>
        <w:t>5</w:t>
      </w:r>
      <w:r w:rsidR="00FC5D35" w:rsidRPr="00FC5D35">
        <w:rPr>
          <w:rFonts w:ascii="Times New Roman" w:hAnsi="Times New Roman" w:cs="Times New Roman"/>
          <w:sz w:val="24"/>
          <w:szCs w:val="24"/>
        </w:rPr>
        <w:t>].</w:t>
      </w:r>
    </w:p>
    <w:p w14:paraId="55C20C52" w14:textId="77777777" w:rsidR="00FC5D35" w:rsidRPr="00872F14" w:rsidRDefault="00FC5D35" w:rsidP="00FC5D35">
      <w:pPr>
        <w:spacing w:beforeLines="120" w:before="288" w:line="360" w:lineRule="auto"/>
        <w:rPr>
          <w:rFonts w:ascii="Times New Roman" w:hAnsi="Times New Roman" w:cs="Times New Roman"/>
          <w:b/>
          <w:bCs/>
          <w:sz w:val="24"/>
          <w:szCs w:val="24"/>
        </w:rPr>
      </w:pPr>
      <w:commentRangeStart w:id="13"/>
      <w:r w:rsidRPr="00872F14">
        <w:rPr>
          <w:rFonts w:ascii="Times New Roman" w:hAnsi="Times New Roman" w:cs="Times New Roman"/>
          <w:b/>
          <w:bCs/>
          <w:sz w:val="24"/>
          <w:szCs w:val="24"/>
        </w:rPr>
        <w:t>Statistical analysis</w:t>
      </w:r>
      <w:commentRangeEnd w:id="13"/>
      <w:r w:rsidR="00772879">
        <w:rPr>
          <w:rStyle w:val="CommentReference"/>
        </w:rPr>
        <w:commentReference w:id="13"/>
      </w:r>
    </w:p>
    <w:p w14:paraId="105F88D9" w14:textId="77777777" w:rsidR="00FC5D35" w:rsidRPr="00FC5D35" w:rsidRDefault="00FC5D35" w:rsidP="00FC5D35">
      <w:pPr>
        <w:spacing w:beforeLines="120" w:before="288" w:line="360" w:lineRule="auto"/>
        <w:rPr>
          <w:rFonts w:ascii="Times New Roman" w:hAnsi="Times New Roman" w:cs="Times New Roman"/>
          <w:sz w:val="24"/>
          <w:szCs w:val="24"/>
        </w:rPr>
      </w:pPr>
      <w:r w:rsidRPr="00FC5D35">
        <w:rPr>
          <w:rFonts w:ascii="Times New Roman" w:hAnsi="Times New Roman" w:cs="Times New Roman"/>
          <w:sz w:val="24"/>
          <w:szCs w:val="24"/>
        </w:rPr>
        <w:t xml:space="preserve">A bivariate analysis using the chi-square test was applied to assess the relationship between each explanatory variable and the outcome variable, which is whether a child joined an early childhood education program. Then, we performed both crude and adjusted logistic regression models. </w:t>
      </w:r>
      <w:commentRangeStart w:id="14"/>
      <w:r w:rsidRPr="00FC5D35">
        <w:rPr>
          <w:rFonts w:ascii="Times New Roman" w:hAnsi="Times New Roman" w:cs="Times New Roman"/>
          <w:sz w:val="24"/>
          <w:szCs w:val="24"/>
        </w:rPr>
        <w:t xml:space="preserve">In the adjusted model, we included variables with a p-value &lt;0.20 in the crude model. </w:t>
      </w:r>
      <w:commentRangeEnd w:id="14"/>
      <w:r w:rsidR="00772879">
        <w:rPr>
          <w:rStyle w:val="CommentReference"/>
        </w:rPr>
        <w:commentReference w:id="14"/>
      </w:r>
      <w:r w:rsidRPr="00FC5D35">
        <w:rPr>
          <w:rFonts w:ascii="Times New Roman" w:hAnsi="Times New Roman" w:cs="Times New Roman"/>
          <w:sz w:val="24"/>
          <w:szCs w:val="24"/>
        </w:rPr>
        <w:t>Both models reported odds ratios (OR) with 95% confidence intervals (CI) to determine the strength and precision of the associations.</w:t>
      </w:r>
    </w:p>
    <w:p w14:paraId="370F9229" w14:textId="65345649" w:rsidR="00414C6F" w:rsidRDefault="00FC5D35" w:rsidP="004752FC">
      <w:pPr>
        <w:spacing w:beforeLines="120" w:before="288" w:line="360" w:lineRule="auto"/>
        <w:rPr>
          <w:rFonts w:ascii="Times New Roman" w:hAnsi="Times New Roman" w:cs="Times New Roman"/>
          <w:sz w:val="24"/>
          <w:szCs w:val="24"/>
        </w:rPr>
      </w:pPr>
      <w:r w:rsidRPr="00FC5D35">
        <w:rPr>
          <w:rFonts w:ascii="Times New Roman" w:hAnsi="Times New Roman" w:cs="Times New Roman"/>
          <w:sz w:val="24"/>
          <w:szCs w:val="24"/>
        </w:rPr>
        <w:t xml:space="preserve">The analysis was conducted using Stata 17, incorporating the survey design through the </w:t>
      </w:r>
      <w:proofErr w:type="spellStart"/>
      <w:r w:rsidRPr="00FC5D35">
        <w:rPr>
          <w:rFonts w:ascii="Times New Roman" w:hAnsi="Times New Roman" w:cs="Times New Roman"/>
          <w:sz w:val="24"/>
          <w:szCs w:val="24"/>
        </w:rPr>
        <w:t>svyset</w:t>
      </w:r>
      <w:proofErr w:type="spellEnd"/>
      <w:r w:rsidRPr="00FC5D35">
        <w:rPr>
          <w:rFonts w:ascii="Times New Roman" w:hAnsi="Times New Roman" w:cs="Times New Roman"/>
          <w:sz w:val="24"/>
          <w:szCs w:val="24"/>
        </w:rPr>
        <w:t xml:space="preserve"> command to account for the complex sampling design.</w:t>
      </w:r>
    </w:p>
    <w:p w14:paraId="20430730" w14:textId="77777777" w:rsidR="004752FC" w:rsidRPr="00DC609E" w:rsidRDefault="004752FC" w:rsidP="004752FC">
      <w:pPr>
        <w:spacing w:before="120" w:line="360" w:lineRule="auto"/>
        <w:rPr>
          <w:rFonts w:ascii="Times New Roman" w:eastAsia="Times New Roman" w:hAnsi="Times New Roman" w:cs="Times New Roman"/>
          <w:b/>
          <w:bCs/>
          <w:sz w:val="24"/>
          <w:szCs w:val="24"/>
        </w:rPr>
      </w:pPr>
      <w:r w:rsidRPr="12863F5F">
        <w:rPr>
          <w:rFonts w:ascii="Times New Roman" w:eastAsia="Times New Roman" w:hAnsi="Times New Roman" w:cs="Times New Roman"/>
          <w:b/>
          <w:bCs/>
          <w:sz w:val="24"/>
          <w:szCs w:val="24"/>
        </w:rPr>
        <w:lastRenderedPageBreak/>
        <w:t>Results</w:t>
      </w:r>
    </w:p>
    <w:p w14:paraId="46777575" w14:textId="294ED0DF" w:rsidR="004752FC" w:rsidRDefault="004752FC" w:rsidP="004752FC">
      <w:pPr>
        <w:spacing w:before="120" w:line="360" w:lineRule="auto"/>
        <w:rPr>
          <w:rFonts w:ascii="Times New Roman" w:eastAsia="Times New Roman" w:hAnsi="Times New Roman" w:cs="Times New Roman"/>
          <w:sz w:val="24"/>
          <w:szCs w:val="24"/>
        </w:rPr>
      </w:pPr>
      <w:r w:rsidRPr="12863F5F">
        <w:rPr>
          <w:rFonts w:ascii="Times New Roman" w:eastAsia="Times New Roman" w:hAnsi="Times New Roman" w:cs="Times New Roman"/>
          <w:sz w:val="24"/>
          <w:szCs w:val="24"/>
        </w:rPr>
        <w:t xml:space="preserve">This study included 2494 children aged 5 years, living in the usual residence. It showed a comprehensive picture of various demographic, socio-economic and cultural factors.  Among the children, 49.77% were enrolled in early childhood education programs, also known as organized learning, while 50.23% were not.  </w:t>
      </w:r>
      <w:r w:rsidR="00666337" w:rsidRPr="004752FC">
        <w:rPr>
          <w:rFonts w:ascii="Times New Roman" w:eastAsia="Times New Roman" w:hAnsi="Times New Roman" w:cs="Times New Roman"/>
          <w:sz w:val="24"/>
          <w:szCs w:val="24"/>
        </w:rPr>
        <w:t>Most households (56.43%) have basic hand-washing facilities, with 91.77% having fixed hand-washing places. Access to improved toilet facilities is high at 79.08%, though 28.31% of households share toilet facilities. Nearly all households (99.28%) have access to improved water sources, but only 11.11% treat their drinking water.</w:t>
      </w:r>
    </w:p>
    <w:p w14:paraId="6833E314" w14:textId="48530FD6" w:rsidR="00666337" w:rsidRDefault="00666337" w:rsidP="004752FC">
      <w:pPr>
        <w:spacing w:before="120" w:line="360" w:lineRule="auto"/>
        <w:rPr>
          <w:rFonts w:ascii="Times New Roman" w:eastAsia="Times New Roman" w:hAnsi="Times New Roman" w:cs="Times New Roman"/>
          <w:sz w:val="24"/>
          <w:szCs w:val="24"/>
        </w:rPr>
      </w:pPr>
      <w:commentRangeStart w:id="15"/>
      <w:r w:rsidRPr="00666337">
        <w:rPr>
          <w:rFonts w:ascii="Times New Roman" w:eastAsia="Times New Roman" w:hAnsi="Times New Roman" w:cs="Times New Roman"/>
          <w:b/>
          <w:bCs/>
          <w:sz w:val="24"/>
          <w:szCs w:val="24"/>
        </w:rPr>
        <w:t>Table 1:</w:t>
      </w:r>
      <w:r>
        <w:rPr>
          <w:rFonts w:ascii="Times New Roman" w:eastAsia="Times New Roman" w:hAnsi="Times New Roman" w:cs="Times New Roman"/>
          <w:sz w:val="24"/>
          <w:szCs w:val="24"/>
        </w:rPr>
        <w:t xml:space="preserve"> Descriptive Statistics of ECE and </w:t>
      </w:r>
      <w:commentRangeStart w:id="16"/>
      <w:r>
        <w:rPr>
          <w:rFonts w:ascii="Times New Roman" w:eastAsia="Times New Roman" w:hAnsi="Times New Roman" w:cs="Times New Roman"/>
          <w:sz w:val="24"/>
          <w:szCs w:val="24"/>
        </w:rPr>
        <w:t>WASH variables</w:t>
      </w:r>
      <w:commentRangeEnd w:id="15"/>
      <w:r w:rsidR="004823AC">
        <w:rPr>
          <w:rStyle w:val="CommentReference"/>
        </w:rPr>
        <w:commentReference w:id="15"/>
      </w:r>
      <w:commentRangeEnd w:id="16"/>
      <w:r w:rsidR="00614D90">
        <w:rPr>
          <w:rStyle w:val="CommentReference"/>
        </w:rPr>
        <w:commentReference w:id="16"/>
      </w:r>
    </w:p>
    <w:tbl>
      <w:tblPr>
        <w:tblStyle w:val="TableGridLight"/>
        <w:tblW w:w="0" w:type="auto"/>
        <w:jc w:val="center"/>
        <w:tblLayout w:type="fixed"/>
        <w:tblLook w:val="06A0" w:firstRow="1" w:lastRow="0" w:firstColumn="1" w:lastColumn="0" w:noHBand="1" w:noVBand="1"/>
      </w:tblPr>
      <w:tblGrid>
        <w:gridCol w:w="5524"/>
        <w:gridCol w:w="3826"/>
      </w:tblGrid>
      <w:tr w:rsidR="004752FC" w:rsidRPr="004752FC" w14:paraId="2FDE6A40" w14:textId="77777777" w:rsidTr="00666337">
        <w:trPr>
          <w:trHeight w:val="285"/>
          <w:jc w:val="center"/>
        </w:trPr>
        <w:tc>
          <w:tcPr>
            <w:tcW w:w="5524" w:type="dxa"/>
          </w:tcPr>
          <w:p w14:paraId="6FE1EC1B" w14:textId="77777777" w:rsidR="004752FC" w:rsidRPr="004752FC" w:rsidRDefault="004752FC" w:rsidP="005449F3">
            <w:pPr>
              <w:rPr>
                <w:rFonts w:ascii="Times New Roman" w:eastAsia="Times New Roman" w:hAnsi="Times New Roman" w:cs="Times New Roman"/>
              </w:rPr>
            </w:pPr>
          </w:p>
        </w:tc>
        <w:tc>
          <w:tcPr>
            <w:tcW w:w="3826" w:type="dxa"/>
          </w:tcPr>
          <w:p w14:paraId="492BC982" w14:textId="77777777" w:rsidR="004752FC" w:rsidRPr="004752FC" w:rsidRDefault="004752FC" w:rsidP="00666337">
            <w:pPr>
              <w:rPr>
                <w:rFonts w:ascii="Times New Roman" w:eastAsia="Times New Roman" w:hAnsi="Times New Roman" w:cs="Times New Roman"/>
                <w:b/>
                <w:bCs/>
                <w:color w:val="000000" w:themeColor="text1"/>
              </w:rPr>
            </w:pPr>
            <w:r w:rsidRPr="004752FC">
              <w:rPr>
                <w:rFonts w:ascii="Times New Roman" w:eastAsia="Times New Roman" w:hAnsi="Times New Roman" w:cs="Times New Roman"/>
                <w:b/>
                <w:bCs/>
                <w:color w:val="000000" w:themeColor="text1"/>
              </w:rPr>
              <w:t>Percentage</w:t>
            </w:r>
          </w:p>
        </w:tc>
      </w:tr>
      <w:tr w:rsidR="00666337" w:rsidRPr="004752FC" w14:paraId="4C48F1BB" w14:textId="77777777" w:rsidTr="00D87C62">
        <w:trPr>
          <w:trHeight w:val="285"/>
          <w:jc w:val="center"/>
        </w:trPr>
        <w:tc>
          <w:tcPr>
            <w:tcW w:w="9350" w:type="dxa"/>
            <w:gridSpan w:val="2"/>
          </w:tcPr>
          <w:p w14:paraId="2700299B" w14:textId="1438224B" w:rsidR="00666337" w:rsidRPr="004752FC" w:rsidRDefault="00666337" w:rsidP="00666337">
            <w:pPr>
              <w:rPr>
                <w:rFonts w:ascii="Times New Roman" w:eastAsia="Times New Roman" w:hAnsi="Times New Roman" w:cs="Times New Roman"/>
              </w:rPr>
            </w:pPr>
            <w:r w:rsidRPr="004752FC">
              <w:rPr>
                <w:rFonts w:ascii="Times New Roman" w:eastAsia="Times New Roman" w:hAnsi="Times New Roman" w:cs="Times New Roman"/>
                <w:b/>
                <w:bCs/>
                <w:color w:val="000000" w:themeColor="text1"/>
              </w:rPr>
              <w:t>Early Childhood Education</w:t>
            </w:r>
          </w:p>
        </w:tc>
      </w:tr>
      <w:tr w:rsidR="004752FC" w:rsidRPr="004752FC" w14:paraId="707FC1B3" w14:textId="77777777" w:rsidTr="00666337">
        <w:trPr>
          <w:trHeight w:val="285"/>
          <w:jc w:val="center"/>
        </w:trPr>
        <w:tc>
          <w:tcPr>
            <w:tcW w:w="5524" w:type="dxa"/>
          </w:tcPr>
          <w:p w14:paraId="256E7C49"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No</w:t>
            </w:r>
          </w:p>
        </w:tc>
        <w:tc>
          <w:tcPr>
            <w:tcW w:w="3826" w:type="dxa"/>
          </w:tcPr>
          <w:p w14:paraId="1AA2BED5"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50.23</w:t>
            </w:r>
          </w:p>
        </w:tc>
      </w:tr>
      <w:tr w:rsidR="004752FC" w:rsidRPr="004752FC" w14:paraId="5BBF09E3" w14:textId="77777777" w:rsidTr="00666337">
        <w:trPr>
          <w:trHeight w:val="285"/>
          <w:jc w:val="center"/>
        </w:trPr>
        <w:tc>
          <w:tcPr>
            <w:tcW w:w="5524" w:type="dxa"/>
          </w:tcPr>
          <w:p w14:paraId="7036E570"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Yes</w:t>
            </w:r>
          </w:p>
        </w:tc>
        <w:tc>
          <w:tcPr>
            <w:tcW w:w="3826" w:type="dxa"/>
          </w:tcPr>
          <w:p w14:paraId="050CEBCF"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49.77</w:t>
            </w:r>
          </w:p>
        </w:tc>
      </w:tr>
      <w:tr w:rsidR="00666337" w:rsidRPr="004752FC" w14:paraId="2C2534AC" w14:textId="77777777" w:rsidTr="00596260">
        <w:trPr>
          <w:trHeight w:val="285"/>
          <w:jc w:val="center"/>
        </w:trPr>
        <w:tc>
          <w:tcPr>
            <w:tcW w:w="9350" w:type="dxa"/>
            <w:gridSpan w:val="2"/>
          </w:tcPr>
          <w:p w14:paraId="3BCFC0D3" w14:textId="5676D91F" w:rsidR="00666337" w:rsidRPr="004752FC" w:rsidRDefault="00666337" w:rsidP="00666337">
            <w:pPr>
              <w:rPr>
                <w:rFonts w:ascii="Times New Roman" w:eastAsia="Times New Roman" w:hAnsi="Times New Roman" w:cs="Times New Roman"/>
              </w:rPr>
            </w:pPr>
            <w:r w:rsidRPr="004752FC">
              <w:rPr>
                <w:rFonts w:ascii="Times New Roman" w:eastAsia="Times New Roman" w:hAnsi="Times New Roman" w:cs="Times New Roman"/>
                <w:b/>
                <w:bCs/>
                <w:color w:val="000000" w:themeColor="text1"/>
              </w:rPr>
              <w:t>Hand Washing Facility</w:t>
            </w:r>
          </w:p>
        </w:tc>
      </w:tr>
      <w:tr w:rsidR="004752FC" w:rsidRPr="004752FC" w14:paraId="16AFCBB9" w14:textId="77777777" w:rsidTr="00666337">
        <w:trPr>
          <w:trHeight w:val="285"/>
          <w:jc w:val="center"/>
        </w:trPr>
        <w:tc>
          <w:tcPr>
            <w:tcW w:w="5524" w:type="dxa"/>
          </w:tcPr>
          <w:p w14:paraId="2A62720B"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Basic</w:t>
            </w:r>
          </w:p>
        </w:tc>
        <w:tc>
          <w:tcPr>
            <w:tcW w:w="3826" w:type="dxa"/>
          </w:tcPr>
          <w:p w14:paraId="1DBDD562"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56.43</w:t>
            </w:r>
          </w:p>
        </w:tc>
      </w:tr>
      <w:tr w:rsidR="004752FC" w:rsidRPr="004752FC" w14:paraId="75AFA4BF" w14:textId="77777777" w:rsidTr="00666337">
        <w:trPr>
          <w:trHeight w:val="285"/>
          <w:jc w:val="center"/>
        </w:trPr>
        <w:tc>
          <w:tcPr>
            <w:tcW w:w="5524" w:type="dxa"/>
          </w:tcPr>
          <w:p w14:paraId="712737BE"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Limited</w:t>
            </w:r>
          </w:p>
        </w:tc>
        <w:tc>
          <w:tcPr>
            <w:tcW w:w="3826" w:type="dxa"/>
          </w:tcPr>
          <w:p w14:paraId="0892756E"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43.57</w:t>
            </w:r>
          </w:p>
        </w:tc>
      </w:tr>
      <w:tr w:rsidR="00666337" w:rsidRPr="004752FC" w14:paraId="0E480DFA" w14:textId="77777777" w:rsidTr="00472869">
        <w:trPr>
          <w:trHeight w:val="285"/>
          <w:jc w:val="center"/>
        </w:trPr>
        <w:tc>
          <w:tcPr>
            <w:tcW w:w="9350" w:type="dxa"/>
            <w:gridSpan w:val="2"/>
          </w:tcPr>
          <w:p w14:paraId="12B03E05" w14:textId="291DC26B" w:rsidR="00666337" w:rsidRPr="004752FC" w:rsidRDefault="00666337" w:rsidP="00666337">
            <w:pPr>
              <w:rPr>
                <w:rFonts w:ascii="Times New Roman" w:eastAsia="Times New Roman" w:hAnsi="Times New Roman" w:cs="Times New Roman"/>
              </w:rPr>
            </w:pPr>
            <w:r w:rsidRPr="004752FC">
              <w:rPr>
                <w:rFonts w:ascii="Times New Roman" w:eastAsia="Times New Roman" w:hAnsi="Times New Roman" w:cs="Times New Roman"/>
                <w:b/>
                <w:bCs/>
                <w:color w:val="000000" w:themeColor="text1"/>
              </w:rPr>
              <w:t xml:space="preserve">Hand Washing </w:t>
            </w:r>
            <w:r>
              <w:rPr>
                <w:rFonts w:ascii="Times New Roman" w:eastAsia="Times New Roman" w:hAnsi="Times New Roman" w:cs="Times New Roman"/>
                <w:b/>
                <w:bCs/>
                <w:color w:val="000000" w:themeColor="text1"/>
              </w:rPr>
              <w:t>P</w:t>
            </w:r>
            <w:r w:rsidRPr="004752FC">
              <w:rPr>
                <w:rFonts w:ascii="Times New Roman" w:eastAsia="Times New Roman" w:hAnsi="Times New Roman" w:cs="Times New Roman"/>
                <w:b/>
                <w:bCs/>
                <w:color w:val="000000" w:themeColor="text1"/>
              </w:rPr>
              <w:t>lace</w:t>
            </w:r>
          </w:p>
        </w:tc>
      </w:tr>
      <w:tr w:rsidR="004752FC" w:rsidRPr="004752FC" w14:paraId="636F2A1A" w14:textId="77777777" w:rsidTr="00666337">
        <w:trPr>
          <w:trHeight w:val="285"/>
          <w:jc w:val="center"/>
        </w:trPr>
        <w:tc>
          <w:tcPr>
            <w:tcW w:w="5524" w:type="dxa"/>
          </w:tcPr>
          <w:p w14:paraId="7D4CE038"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Fixed</w:t>
            </w:r>
          </w:p>
        </w:tc>
        <w:tc>
          <w:tcPr>
            <w:tcW w:w="3826" w:type="dxa"/>
          </w:tcPr>
          <w:p w14:paraId="0942D196"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91.77</w:t>
            </w:r>
          </w:p>
        </w:tc>
      </w:tr>
      <w:tr w:rsidR="004752FC" w:rsidRPr="004752FC" w14:paraId="0909CB68" w14:textId="77777777" w:rsidTr="00666337">
        <w:trPr>
          <w:trHeight w:val="285"/>
          <w:jc w:val="center"/>
        </w:trPr>
        <w:tc>
          <w:tcPr>
            <w:tcW w:w="5524" w:type="dxa"/>
          </w:tcPr>
          <w:p w14:paraId="3AAF13A4"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Mobile</w:t>
            </w:r>
          </w:p>
        </w:tc>
        <w:tc>
          <w:tcPr>
            <w:tcW w:w="3826" w:type="dxa"/>
          </w:tcPr>
          <w:p w14:paraId="69915F81"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8.23</w:t>
            </w:r>
          </w:p>
        </w:tc>
      </w:tr>
      <w:tr w:rsidR="00666337" w:rsidRPr="004752FC" w14:paraId="68CDC9AA" w14:textId="77777777" w:rsidTr="002B711E">
        <w:trPr>
          <w:trHeight w:val="285"/>
          <w:jc w:val="center"/>
        </w:trPr>
        <w:tc>
          <w:tcPr>
            <w:tcW w:w="9350" w:type="dxa"/>
            <w:gridSpan w:val="2"/>
          </w:tcPr>
          <w:p w14:paraId="7046D7B2" w14:textId="3AD83A2A" w:rsidR="00666337" w:rsidRPr="004752FC" w:rsidRDefault="00666337" w:rsidP="00666337">
            <w:pPr>
              <w:rPr>
                <w:rFonts w:ascii="Times New Roman" w:eastAsia="Times New Roman" w:hAnsi="Times New Roman" w:cs="Times New Roman"/>
              </w:rPr>
            </w:pPr>
            <w:r w:rsidRPr="004752FC">
              <w:rPr>
                <w:rFonts w:ascii="Times New Roman" w:eastAsia="Times New Roman" w:hAnsi="Times New Roman" w:cs="Times New Roman"/>
                <w:b/>
                <w:bCs/>
                <w:color w:val="000000" w:themeColor="text1"/>
              </w:rPr>
              <w:t>Toilet Facility</w:t>
            </w:r>
          </w:p>
        </w:tc>
      </w:tr>
      <w:tr w:rsidR="004752FC" w:rsidRPr="004752FC" w14:paraId="07BF81B2" w14:textId="77777777" w:rsidTr="00666337">
        <w:trPr>
          <w:trHeight w:val="285"/>
          <w:jc w:val="center"/>
        </w:trPr>
        <w:tc>
          <w:tcPr>
            <w:tcW w:w="5524" w:type="dxa"/>
          </w:tcPr>
          <w:p w14:paraId="39BE5E4B"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Improved</w:t>
            </w:r>
          </w:p>
        </w:tc>
        <w:tc>
          <w:tcPr>
            <w:tcW w:w="3826" w:type="dxa"/>
          </w:tcPr>
          <w:p w14:paraId="57342D6D"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79.08</w:t>
            </w:r>
          </w:p>
        </w:tc>
      </w:tr>
      <w:tr w:rsidR="004752FC" w:rsidRPr="004752FC" w14:paraId="2AFE338A" w14:textId="77777777" w:rsidTr="00666337">
        <w:trPr>
          <w:trHeight w:val="285"/>
          <w:jc w:val="center"/>
        </w:trPr>
        <w:tc>
          <w:tcPr>
            <w:tcW w:w="5524" w:type="dxa"/>
          </w:tcPr>
          <w:p w14:paraId="58DF4DFF"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Unimproved</w:t>
            </w:r>
          </w:p>
        </w:tc>
        <w:tc>
          <w:tcPr>
            <w:tcW w:w="3826" w:type="dxa"/>
          </w:tcPr>
          <w:p w14:paraId="09C022A8"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20.92</w:t>
            </w:r>
          </w:p>
        </w:tc>
      </w:tr>
      <w:tr w:rsidR="00666337" w:rsidRPr="004752FC" w14:paraId="6946CD48" w14:textId="77777777" w:rsidTr="00E13C05">
        <w:trPr>
          <w:trHeight w:val="285"/>
          <w:jc w:val="center"/>
        </w:trPr>
        <w:tc>
          <w:tcPr>
            <w:tcW w:w="9350" w:type="dxa"/>
            <w:gridSpan w:val="2"/>
          </w:tcPr>
          <w:p w14:paraId="6A0BFF1C" w14:textId="0D048AE4" w:rsidR="00666337" w:rsidRPr="004752FC" w:rsidRDefault="00666337" w:rsidP="00666337">
            <w:pPr>
              <w:rPr>
                <w:rFonts w:ascii="Times New Roman" w:eastAsia="Times New Roman" w:hAnsi="Times New Roman" w:cs="Times New Roman"/>
              </w:rPr>
            </w:pPr>
            <w:r w:rsidRPr="004752FC">
              <w:rPr>
                <w:rFonts w:ascii="Times New Roman" w:eastAsia="Times New Roman" w:hAnsi="Times New Roman" w:cs="Times New Roman"/>
                <w:b/>
                <w:bCs/>
                <w:color w:val="000000" w:themeColor="text1"/>
              </w:rPr>
              <w:t xml:space="preserve">Toilet </w:t>
            </w:r>
            <w:r>
              <w:rPr>
                <w:rFonts w:ascii="Times New Roman" w:eastAsia="Times New Roman" w:hAnsi="Times New Roman" w:cs="Times New Roman"/>
                <w:b/>
                <w:bCs/>
                <w:color w:val="000000" w:themeColor="text1"/>
              </w:rPr>
              <w:t>S</w:t>
            </w:r>
            <w:r w:rsidRPr="004752FC">
              <w:rPr>
                <w:rFonts w:ascii="Times New Roman" w:eastAsia="Times New Roman" w:hAnsi="Times New Roman" w:cs="Times New Roman"/>
                <w:b/>
                <w:bCs/>
                <w:color w:val="000000" w:themeColor="text1"/>
              </w:rPr>
              <w:t>hare</w:t>
            </w:r>
          </w:p>
        </w:tc>
      </w:tr>
      <w:tr w:rsidR="004752FC" w:rsidRPr="004752FC" w14:paraId="35309094" w14:textId="77777777" w:rsidTr="00666337">
        <w:trPr>
          <w:trHeight w:val="285"/>
          <w:jc w:val="center"/>
        </w:trPr>
        <w:tc>
          <w:tcPr>
            <w:tcW w:w="5524" w:type="dxa"/>
          </w:tcPr>
          <w:p w14:paraId="5C3E2383"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No</w:t>
            </w:r>
          </w:p>
        </w:tc>
        <w:tc>
          <w:tcPr>
            <w:tcW w:w="3826" w:type="dxa"/>
          </w:tcPr>
          <w:p w14:paraId="56E5490E"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71.69</w:t>
            </w:r>
          </w:p>
        </w:tc>
      </w:tr>
      <w:tr w:rsidR="004752FC" w:rsidRPr="004752FC" w14:paraId="6F3ACDF0" w14:textId="77777777" w:rsidTr="00666337">
        <w:trPr>
          <w:trHeight w:val="285"/>
          <w:jc w:val="center"/>
        </w:trPr>
        <w:tc>
          <w:tcPr>
            <w:tcW w:w="5524" w:type="dxa"/>
          </w:tcPr>
          <w:p w14:paraId="23274639"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Yes</w:t>
            </w:r>
          </w:p>
        </w:tc>
        <w:tc>
          <w:tcPr>
            <w:tcW w:w="3826" w:type="dxa"/>
          </w:tcPr>
          <w:p w14:paraId="34BDC4FC"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28.31</w:t>
            </w:r>
          </w:p>
        </w:tc>
      </w:tr>
      <w:tr w:rsidR="004752FC" w:rsidRPr="004752FC" w14:paraId="16CB4136" w14:textId="77777777" w:rsidTr="00666337">
        <w:trPr>
          <w:trHeight w:val="285"/>
          <w:jc w:val="center"/>
        </w:trPr>
        <w:tc>
          <w:tcPr>
            <w:tcW w:w="5524" w:type="dxa"/>
          </w:tcPr>
          <w:p w14:paraId="3DFB5A96" w14:textId="77777777" w:rsidR="004752FC" w:rsidRPr="004752FC" w:rsidRDefault="004752FC" w:rsidP="005449F3">
            <w:pPr>
              <w:rPr>
                <w:rFonts w:ascii="Times New Roman" w:eastAsia="Times New Roman" w:hAnsi="Times New Roman" w:cs="Times New Roman"/>
                <w:b/>
                <w:bCs/>
                <w:color w:val="000000" w:themeColor="text1"/>
              </w:rPr>
            </w:pPr>
            <w:r w:rsidRPr="004752FC">
              <w:rPr>
                <w:rFonts w:ascii="Times New Roman" w:eastAsia="Times New Roman" w:hAnsi="Times New Roman" w:cs="Times New Roman"/>
                <w:b/>
                <w:bCs/>
                <w:color w:val="000000" w:themeColor="text1"/>
              </w:rPr>
              <w:t>Source of Water</w:t>
            </w:r>
          </w:p>
        </w:tc>
        <w:tc>
          <w:tcPr>
            <w:tcW w:w="3826" w:type="dxa"/>
          </w:tcPr>
          <w:p w14:paraId="6ECF03A2" w14:textId="77777777" w:rsidR="004752FC" w:rsidRPr="004752FC" w:rsidRDefault="004752FC" w:rsidP="00666337">
            <w:pPr>
              <w:rPr>
                <w:rFonts w:ascii="Times New Roman" w:eastAsia="Times New Roman" w:hAnsi="Times New Roman" w:cs="Times New Roman"/>
              </w:rPr>
            </w:pPr>
          </w:p>
        </w:tc>
      </w:tr>
      <w:tr w:rsidR="004752FC" w:rsidRPr="004752FC" w14:paraId="3DF33797" w14:textId="77777777" w:rsidTr="00666337">
        <w:trPr>
          <w:trHeight w:val="285"/>
          <w:jc w:val="center"/>
        </w:trPr>
        <w:tc>
          <w:tcPr>
            <w:tcW w:w="5524" w:type="dxa"/>
          </w:tcPr>
          <w:p w14:paraId="0E9162B4"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Improved</w:t>
            </w:r>
          </w:p>
        </w:tc>
        <w:tc>
          <w:tcPr>
            <w:tcW w:w="3826" w:type="dxa"/>
          </w:tcPr>
          <w:p w14:paraId="7A843BB3"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99.28</w:t>
            </w:r>
          </w:p>
        </w:tc>
      </w:tr>
      <w:tr w:rsidR="004752FC" w:rsidRPr="004752FC" w14:paraId="0C3E8BDB" w14:textId="77777777" w:rsidTr="00666337">
        <w:trPr>
          <w:trHeight w:val="285"/>
          <w:jc w:val="center"/>
        </w:trPr>
        <w:tc>
          <w:tcPr>
            <w:tcW w:w="5524" w:type="dxa"/>
          </w:tcPr>
          <w:p w14:paraId="36A8758C"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Unimproved</w:t>
            </w:r>
          </w:p>
        </w:tc>
        <w:tc>
          <w:tcPr>
            <w:tcW w:w="3826" w:type="dxa"/>
          </w:tcPr>
          <w:p w14:paraId="77B23F97"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0.72</w:t>
            </w:r>
          </w:p>
        </w:tc>
      </w:tr>
      <w:tr w:rsidR="004752FC" w:rsidRPr="004752FC" w14:paraId="3C3586DF" w14:textId="77777777" w:rsidTr="00666337">
        <w:trPr>
          <w:trHeight w:val="285"/>
          <w:jc w:val="center"/>
        </w:trPr>
        <w:tc>
          <w:tcPr>
            <w:tcW w:w="5524" w:type="dxa"/>
          </w:tcPr>
          <w:p w14:paraId="5687F7BF" w14:textId="77777777" w:rsidR="004752FC" w:rsidRPr="004752FC" w:rsidRDefault="004752FC" w:rsidP="005449F3">
            <w:pPr>
              <w:rPr>
                <w:rFonts w:ascii="Times New Roman" w:eastAsia="Times New Roman" w:hAnsi="Times New Roman" w:cs="Times New Roman"/>
                <w:b/>
                <w:bCs/>
                <w:color w:val="000000" w:themeColor="text1"/>
              </w:rPr>
            </w:pPr>
            <w:r w:rsidRPr="004752FC">
              <w:rPr>
                <w:rFonts w:ascii="Times New Roman" w:eastAsia="Times New Roman" w:hAnsi="Times New Roman" w:cs="Times New Roman"/>
                <w:b/>
                <w:bCs/>
                <w:color w:val="000000" w:themeColor="text1"/>
              </w:rPr>
              <w:t>Treatment of Household Drinking Water</w:t>
            </w:r>
          </w:p>
        </w:tc>
        <w:tc>
          <w:tcPr>
            <w:tcW w:w="3826" w:type="dxa"/>
          </w:tcPr>
          <w:p w14:paraId="39383427" w14:textId="77777777" w:rsidR="004752FC" w:rsidRPr="004752FC" w:rsidRDefault="004752FC" w:rsidP="00666337">
            <w:pPr>
              <w:rPr>
                <w:rFonts w:ascii="Times New Roman" w:eastAsia="Times New Roman" w:hAnsi="Times New Roman" w:cs="Times New Roman"/>
                <w:color w:val="000000" w:themeColor="text1"/>
              </w:rPr>
            </w:pPr>
          </w:p>
        </w:tc>
      </w:tr>
      <w:tr w:rsidR="004752FC" w:rsidRPr="004752FC" w14:paraId="01D970C2" w14:textId="77777777" w:rsidTr="00666337">
        <w:trPr>
          <w:trHeight w:val="285"/>
          <w:jc w:val="center"/>
        </w:trPr>
        <w:tc>
          <w:tcPr>
            <w:tcW w:w="5524" w:type="dxa"/>
          </w:tcPr>
          <w:p w14:paraId="6C83F685"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Yes</w:t>
            </w:r>
          </w:p>
        </w:tc>
        <w:tc>
          <w:tcPr>
            <w:tcW w:w="3826" w:type="dxa"/>
          </w:tcPr>
          <w:p w14:paraId="1D954088"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11.11</w:t>
            </w:r>
          </w:p>
        </w:tc>
      </w:tr>
      <w:tr w:rsidR="004752FC" w:rsidRPr="004752FC" w14:paraId="02E71673" w14:textId="77777777" w:rsidTr="00666337">
        <w:trPr>
          <w:trHeight w:val="285"/>
          <w:jc w:val="center"/>
        </w:trPr>
        <w:tc>
          <w:tcPr>
            <w:tcW w:w="5524" w:type="dxa"/>
          </w:tcPr>
          <w:p w14:paraId="0DC783AB" w14:textId="77777777" w:rsidR="004752FC" w:rsidRPr="004752FC" w:rsidRDefault="004752FC" w:rsidP="005449F3">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No</w:t>
            </w:r>
          </w:p>
        </w:tc>
        <w:tc>
          <w:tcPr>
            <w:tcW w:w="3826" w:type="dxa"/>
          </w:tcPr>
          <w:p w14:paraId="3A12EBA6" w14:textId="77777777" w:rsidR="004752FC" w:rsidRPr="004752FC" w:rsidRDefault="004752FC" w:rsidP="00666337">
            <w:pPr>
              <w:rPr>
                <w:rFonts w:ascii="Times New Roman" w:eastAsia="Times New Roman" w:hAnsi="Times New Roman" w:cs="Times New Roman"/>
                <w:color w:val="000000" w:themeColor="text1"/>
              </w:rPr>
            </w:pPr>
            <w:r w:rsidRPr="004752FC">
              <w:rPr>
                <w:rFonts w:ascii="Times New Roman" w:eastAsia="Times New Roman" w:hAnsi="Times New Roman" w:cs="Times New Roman"/>
                <w:color w:val="000000" w:themeColor="text1"/>
              </w:rPr>
              <w:t>88.89</w:t>
            </w:r>
          </w:p>
        </w:tc>
      </w:tr>
    </w:tbl>
    <w:p w14:paraId="1E5B87D7" w14:textId="1A8CD8A8" w:rsidR="004752FC" w:rsidRPr="004752FC" w:rsidRDefault="004752FC" w:rsidP="004752FC">
      <w:pPr>
        <w:spacing w:before="120" w:line="360" w:lineRule="auto"/>
        <w:rPr>
          <w:rFonts w:ascii="Times New Roman" w:eastAsia="Times New Roman" w:hAnsi="Times New Roman" w:cs="Times New Roman"/>
          <w:sz w:val="24"/>
          <w:szCs w:val="24"/>
        </w:rPr>
      </w:pPr>
      <w:r w:rsidRPr="004752FC">
        <w:rPr>
          <w:rFonts w:ascii="Times New Roman" w:eastAsia="Times New Roman" w:hAnsi="Times New Roman" w:cs="Times New Roman"/>
          <w:sz w:val="24"/>
          <w:szCs w:val="24"/>
        </w:rPr>
        <w:t xml:space="preserve">Ten variables were found to have a significant relation with dependent variable early childhood education programs at the 20% significance level, based on the bivariate analysis using two-way cross tabulation with Pearson’s chi-square test. The result showed that 54.89% of children enrolled in early childhood education programs where the households had basic handwashing facilities, and 44.49 % of children enrolled whose family had limited facilities. Children in ECE </w:t>
      </w:r>
      <w:r w:rsidRPr="004752FC">
        <w:rPr>
          <w:rFonts w:ascii="Times New Roman" w:eastAsia="Times New Roman" w:hAnsi="Times New Roman" w:cs="Times New Roman"/>
          <w:sz w:val="24"/>
          <w:szCs w:val="24"/>
        </w:rPr>
        <w:lastRenderedPageBreak/>
        <w:t xml:space="preserve">programs predominantly belonged to households with fixed hand-washing places (50.59%), whereas those with mobile setups (41.9%) were less likely to be enrolled. There was a lower tendency in children to enroll in early childhood programs where household sanitation services were unimproved (43.09%), while those with improved sanitation services had a higher enrollment (51.58%). Sharing toilets was more frequent in households of non-enrolled children (53.18%), whereas households with exclusive toilet access had a higher percentage of ECE-enrolled children (51.06%). Children enrolled in ECE were more likely to come from households that treated their drinking water (58.8%) compared to non-enrolled ones (41.2%). The likelihood of children being enrolled in early childhood education programs differs notably depending on the division. Participation in early childhood education programs was highest in Rangpur, with 58.31% of children enrolled, followed by Khulna (56.59%) and </w:t>
      </w:r>
      <w:proofErr w:type="spellStart"/>
      <w:r w:rsidRPr="004752FC">
        <w:rPr>
          <w:rFonts w:ascii="Times New Roman" w:eastAsia="Times New Roman" w:hAnsi="Times New Roman" w:cs="Times New Roman"/>
          <w:sz w:val="24"/>
          <w:szCs w:val="24"/>
        </w:rPr>
        <w:t>Rajshahi</w:t>
      </w:r>
      <w:proofErr w:type="spellEnd"/>
      <w:r w:rsidRPr="004752FC">
        <w:rPr>
          <w:rFonts w:ascii="Times New Roman" w:eastAsia="Times New Roman" w:hAnsi="Times New Roman" w:cs="Times New Roman"/>
          <w:sz w:val="24"/>
          <w:szCs w:val="24"/>
        </w:rPr>
        <w:t xml:space="preserve"> (56.44%). In contrast, Chattogram and Sylhet had the lowest enrollment rates, with 43.66% and 41.86% of children enrolled, respectively. Children whose mothers had higher education levels were more likely to be enrolled in early childhood education programs (58.19%), compared to only 38.54% of children whose mothers had no education. Among the poor households, 45.32% of children were enrolled in early childhood education, while 55.37% were enrolled from rich households. Regarding access to mass media, 53.94% of children were enrolled in early childhood education when their families had access, whereas only 46.34% were enrolled if there was no access to mass media. The likelihood of enrollment in early childhood education programs was highest for first-born children (54.13%) and lowest for those with a birth order of 4 or more (44.23%) (table-</w:t>
      </w:r>
      <w:r w:rsidR="00666337">
        <w:rPr>
          <w:rFonts w:ascii="Times New Roman" w:eastAsia="Times New Roman" w:hAnsi="Times New Roman" w:cs="Times New Roman"/>
          <w:sz w:val="24"/>
          <w:szCs w:val="24"/>
        </w:rPr>
        <w:t>2</w:t>
      </w:r>
      <w:r w:rsidRPr="004752FC">
        <w:rPr>
          <w:rFonts w:ascii="Times New Roman" w:eastAsia="Times New Roman" w:hAnsi="Times New Roman" w:cs="Times New Roman"/>
          <w:sz w:val="24"/>
          <w:szCs w:val="24"/>
        </w:rPr>
        <w:t>).</w:t>
      </w:r>
    </w:p>
    <w:p w14:paraId="3876F263" w14:textId="0F8434C3" w:rsidR="004752FC" w:rsidRPr="00666337" w:rsidRDefault="004752FC" w:rsidP="004752FC">
      <w:pPr>
        <w:tabs>
          <w:tab w:val="left" w:pos="2772"/>
        </w:tabs>
        <w:rPr>
          <w:rFonts w:ascii="Times New Roman" w:eastAsia="Times New Roman" w:hAnsi="Times New Roman" w:cs="Times New Roman"/>
          <w:sz w:val="24"/>
          <w:szCs w:val="24"/>
        </w:rPr>
      </w:pPr>
      <w:r w:rsidRPr="00666337">
        <w:rPr>
          <w:rFonts w:ascii="Times New Roman" w:eastAsia="Times New Roman" w:hAnsi="Times New Roman" w:cs="Times New Roman"/>
          <w:b/>
          <w:bCs/>
          <w:sz w:val="24"/>
          <w:szCs w:val="24"/>
        </w:rPr>
        <w:t xml:space="preserve">Table </w:t>
      </w:r>
      <w:r w:rsidR="00666337" w:rsidRPr="00666337">
        <w:rPr>
          <w:rFonts w:ascii="Times New Roman" w:eastAsia="Times New Roman" w:hAnsi="Times New Roman" w:cs="Times New Roman"/>
          <w:b/>
          <w:bCs/>
          <w:sz w:val="24"/>
          <w:szCs w:val="24"/>
        </w:rPr>
        <w:t>2</w:t>
      </w:r>
      <w:r w:rsidRPr="00666337">
        <w:rPr>
          <w:rFonts w:ascii="Times New Roman" w:eastAsia="Times New Roman" w:hAnsi="Times New Roman" w:cs="Times New Roman"/>
          <w:b/>
          <w:bCs/>
          <w:sz w:val="24"/>
          <w:szCs w:val="24"/>
        </w:rPr>
        <w:t xml:space="preserve">: </w:t>
      </w:r>
      <w:r w:rsidR="00666337">
        <w:rPr>
          <w:rFonts w:ascii="Times New Roman" w:eastAsia="Times New Roman" w:hAnsi="Times New Roman" w:cs="Times New Roman"/>
          <w:sz w:val="24"/>
          <w:szCs w:val="24"/>
        </w:rPr>
        <w:t xml:space="preserve">Sample characteristics of WASH and </w:t>
      </w:r>
      <w:r w:rsidR="00707A9C">
        <w:rPr>
          <w:rFonts w:ascii="Times New Roman" w:eastAsia="Times New Roman" w:hAnsi="Times New Roman" w:cs="Times New Roman"/>
          <w:sz w:val="24"/>
          <w:szCs w:val="24"/>
        </w:rPr>
        <w:t xml:space="preserve">household factors by ECE enrollment status </w:t>
      </w:r>
    </w:p>
    <w:tbl>
      <w:tblPr>
        <w:tblStyle w:val="TableGrid"/>
        <w:tblW w:w="5000" w:type="pct"/>
        <w:tblLook w:val="04A0" w:firstRow="1" w:lastRow="0" w:firstColumn="1" w:lastColumn="0" w:noHBand="0" w:noVBand="1"/>
      </w:tblPr>
      <w:tblGrid>
        <w:gridCol w:w="3973"/>
        <w:gridCol w:w="1988"/>
        <w:gridCol w:w="1988"/>
        <w:gridCol w:w="1401"/>
      </w:tblGrid>
      <w:tr w:rsidR="004752FC" w:rsidRPr="004752FC" w14:paraId="6141E927" w14:textId="77777777" w:rsidTr="005449F3">
        <w:trPr>
          <w:trHeight w:val="288"/>
        </w:trPr>
        <w:tc>
          <w:tcPr>
            <w:tcW w:w="2125" w:type="pct"/>
            <w:vMerge w:val="restart"/>
            <w:noWrap/>
            <w:vAlign w:val="center"/>
            <w:hideMark/>
          </w:tcPr>
          <w:p w14:paraId="463D8B0B"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Characteristics</w:t>
            </w:r>
          </w:p>
        </w:tc>
        <w:tc>
          <w:tcPr>
            <w:tcW w:w="2875" w:type="pct"/>
            <w:gridSpan w:val="3"/>
            <w:noWrap/>
            <w:vAlign w:val="center"/>
            <w:hideMark/>
          </w:tcPr>
          <w:p w14:paraId="420BFEFC" w14:textId="7107F2A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 xml:space="preserve">Early </w:t>
            </w:r>
            <w:r w:rsidR="00666337" w:rsidRPr="004752FC">
              <w:rPr>
                <w:rFonts w:ascii="Times New Roman" w:eastAsia="Times New Roman" w:hAnsi="Times New Roman" w:cs="Times New Roman"/>
                <w:b/>
                <w:bCs/>
              </w:rPr>
              <w:t>Childhood Education</w:t>
            </w:r>
          </w:p>
        </w:tc>
      </w:tr>
      <w:tr w:rsidR="004752FC" w:rsidRPr="004752FC" w14:paraId="3FAF78E2" w14:textId="77777777" w:rsidTr="005449F3">
        <w:trPr>
          <w:trHeight w:val="288"/>
        </w:trPr>
        <w:tc>
          <w:tcPr>
            <w:tcW w:w="2125" w:type="pct"/>
            <w:vMerge/>
            <w:vAlign w:val="center"/>
            <w:hideMark/>
          </w:tcPr>
          <w:p w14:paraId="389A74AE" w14:textId="77777777" w:rsidR="004752FC" w:rsidRPr="004752FC" w:rsidRDefault="004752FC" w:rsidP="005449F3">
            <w:pPr>
              <w:rPr>
                <w:rFonts w:ascii="Times New Roman" w:hAnsi="Times New Roman" w:cs="Times New Roman"/>
                <w:b/>
                <w:bCs/>
              </w:rPr>
            </w:pPr>
          </w:p>
        </w:tc>
        <w:tc>
          <w:tcPr>
            <w:tcW w:w="1063" w:type="pct"/>
            <w:noWrap/>
            <w:vAlign w:val="center"/>
            <w:hideMark/>
          </w:tcPr>
          <w:p w14:paraId="187B0630"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No</w:t>
            </w:r>
          </w:p>
        </w:tc>
        <w:tc>
          <w:tcPr>
            <w:tcW w:w="1063" w:type="pct"/>
            <w:noWrap/>
            <w:vAlign w:val="center"/>
            <w:hideMark/>
          </w:tcPr>
          <w:p w14:paraId="42A92426"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Yes</w:t>
            </w:r>
          </w:p>
        </w:tc>
        <w:tc>
          <w:tcPr>
            <w:tcW w:w="749" w:type="pct"/>
            <w:vMerge w:val="restart"/>
            <w:noWrap/>
            <w:vAlign w:val="center"/>
            <w:hideMark/>
          </w:tcPr>
          <w:p w14:paraId="6DDC8EEF"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P-value</w:t>
            </w:r>
          </w:p>
          <w:p w14:paraId="41644B74" w14:textId="77777777" w:rsidR="004752FC" w:rsidRPr="004752FC" w:rsidRDefault="004752FC" w:rsidP="005449F3">
            <w:pPr>
              <w:rPr>
                <w:rFonts w:ascii="Times New Roman" w:eastAsia="Times New Roman" w:hAnsi="Times New Roman" w:cs="Times New Roman"/>
                <w:b/>
                <w:bCs/>
              </w:rPr>
            </w:pPr>
          </w:p>
        </w:tc>
      </w:tr>
      <w:tr w:rsidR="004752FC" w:rsidRPr="004752FC" w14:paraId="178BD213" w14:textId="77777777" w:rsidTr="005449F3">
        <w:trPr>
          <w:trHeight w:val="288"/>
        </w:trPr>
        <w:tc>
          <w:tcPr>
            <w:tcW w:w="2125" w:type="pct"/>
            <w:vMerge/>
            <w:vAlign w:val="center"/>
            <w:hideMark/>
          </w:tcPr>
          <w:p w14:paraId="49BD447A" w14:textId="77777777" w:rsidR="004752FC" w:rsidRPr="004752FC" w:rsidRDefault="004752FC" w:rsidP="005449F3">
            <w:pPr>
              <w:rPr>
                <w:rFonts w:ascii="Times New Roman" w:hAnsi="Times New Roman" w:cs="Times New Roman"/>
                <w:b/>
                <w:bCs/>
              </w:rPr>
            </w:pPr>
          </w:p>
        </w:tc>
        <w:tc>
          <w:tcPr>
            <w:tcW w:w="1063" w:type="pct"/>
            <w:noWrap/>
            <w:vAlign w:val="center"/>
            <w:hideMark/>
          </w:tcPr>
          <w:p w14:paraId="7CF8D60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N (%)</w:t>
            </w:r>
          </w:p>
        </w:tc>
        <w:tc>
          <w:tcPr>
            <w:tcW w:w="1063" w:type="pct"/>
            <w:noWrap/>
            <w:vAlign w:val="center"/>
            <w:hideMark/>
          </w:tcPr>
          <w:p w14:paraId="7136F4D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N (%)</w:t>
            </w:r>
          </w:p>
        </w:tc>
        <w:tc>
          <w:tcPr>
            <w:tcW w:w="749" w:type="pct"/>
            <w:vMerge/>
            <w:noWrap/>
            <w:vAlign w:val="center"/>
            <w:hideMark/>
          </w:tcPr>
          <w:p w14:paraId="645B2448" w14:textId="77777777" w:rsidR="004752FC" w:rsidRPr="004752FC" w:rsidRDefault="004752FC" w:rsidP="005449F3">
            <w:pPr>
              <w:rPr>
                <w:rFonts w:ascii="Times New Roman" w:hAnsi="Times New Roman" w:cs="Times New Roman"/>
              </w:rPr>
            </w:pPr>
          </w:p>
        </w:tc>
      </w:tr>
      <w:tr w:rsidR="004752FC" w:rsidRPr="004752FC" w14:paraId="7E298384" w14:textId="77777777" w:rsidTr="005449F3">
        <w:trPr>
          <w:trHeight w:val="288"/>
        </w:trPr>
        <w:tc>
          <w:tcPr>
            <w:tcW w:w="2125" w:type="pct"/>
            <w:vMerge/>
            <w:vAlign w:val="center"/>
            <w:hideMark/>
          </w:tcPr>
          <w:p w14:paraId="6A06D64D" w14:textId="77777777" w:rsidR="004752FC" w:rsidRPr="004752FC" w:rsidRDefault="004752FC" w:rsidP="005449F3">
            <w:pPr>
              <w:rPr>
                <w:rFonts w:ascii="Times New Roman" w:hAnsi="Times New Roman" w:cs="Times New Roman"/>
                <w:b/>
                <w:bCs/>
              </w:rPr>
            </w:pPr>
          </w:p>
        </w:tc>
        <w:tc>
          <w:tcPr>
            <w:tcW w:w="1063" w:type="pct"/>
            <w:noWrap/>
            <w:vAlign w:val="center"/>
            <w:hideMark/>
          </w:tcPr>
          <w:p w14:paraId="2358390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1250 (50.23%)</w:t>
            </w:r>
          </w:p>
        </w:tc>
        <w:tc>
          <w:tcPr>
            <w:tcW w:w="1063" w:type="pct"/>
            <w:noWrap/>
            <w:vAlign w:val="center"/>
            <w:hideMark/>
          </w:tcPr>
          <w:p w14:paraId="0A91122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1244 (49.77%)</w:t>
            </w:r>
          </w:p>
        </w:tc>
        <w:tc>
          <w:tcPr>
            <w:tcW w:w="749" w:type="pct"/>
            <w:vMerge/>
            <w:noWrap/>
            <w:vAlign w:val="center"/>
            <w:hideMark/>
          </w:tcPr>
          <w:p w14:paraId="7A71E34A" w14:textId="77777777" w:rsidR="004752FC" w:rsidRPr="004752FC" w:rsidRDefault="004752FC" w:rsidP="005449F3">
            <w:pPr>
              <w:rPr>
                <w:rFonts w:ascii="Times New Roman" w:hAnsi="Times New Roman" w:cs="Times New Roman"/>
              </w:rPr>
            </w:pPr>
          </w:p>
        </w:tc>
      </w:tr>
      <w:tr w:rsidR="004752FC" w:rsidRPr="004752FC" w14:paraId="4602C761" w14:textId="77777777" w:rsidTr="005449F3">
        <w:trPr>
          <w:trHeight w:val="288"/>
        </w:trPr>
        <w:tc>
          <w:tcPr>
            <w:tcW w:w="5000" w:type="pct"/>
            <w:gridSpan w:val="4"/>
            <w:noWrap/>
            <w:vAlign w:val="center"/>
            <w:hideMark/>
          </w:tcPr>
          <w:p w14:paraId="19A7660D"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Handwashing facility</w:t>
            </w:r>
          </w:p>
        </w:tc>
      </w:tr>
      <w:tr w:rsidR="004752FC" w:rsidRPr="004752FC" w14:paraId="6C658E28" w14:textId="77777777" w:rsidTr="005449F3">
        <w:trPr>
          <w:trHeight w:val="288"/>
        </w:trPr>
        <w:tc>
          <w:tcPr>
            <w:tcW w:w="2125" w:type="pct"/>
            <w:noWrap/>
            <w:vAlign w:val="center"/>
            <w:hideMark/>
          </w:tcPr>
          <w:p w14:paraId="73A7B91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Basic</w:t>
            </w:r>
          </w:p>
        </w:tc>
        <w:tc>
          <w:tcPr>
            <w:tcW w:w="1063" w:type="pct"/>
            <w:noWrap/>
            <w:vAlign w:val="center"/>
            <w:hideMark/>
          </w:tcPr>
          <w:p w14:paraId="047493E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590 (45.11)</w:t>
            </w:r>
          </w:p>
        </w:tc>
        <w:tc>
          <w:tcPr>
            <w:tcW w:w="1063" w:type="pct"/>
            <w:noWrap/>
            <w:vAlign w:val="center"/>
            <w:hideMark/>
          </w:tcPr>
          <w:p w14:paraId="075BCC95"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718 (54.89)</w:t>
            </w:r>
          </w:p>
        </w:tc>
        <w:tc>
          <w:tcPr>
            <w:tcW w:w="749" w:type="pct"/>
            <w:vMerge w:val="restart"/>
            <w:noWrap/>
            <w:vAlign w:val="center"/>
            <w:hideMark/>
          </w:tcPr>
          <w:p w14:paraId="67C42FA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&lt;0.001</w:t>
            </w:r>
          </w:p>
        </w:tc>
      </w:tr>
      <w:tr w:rsidR="004752FC" w:rsidRPr="004752FC" w14:paraId="1D14EBA8" w14:textId="77777777" w:rsidTr="005449F3">
        <w:trPr>
          <w:trHeight w:val="288"/>
        </w:trPr>
        <w:tc>
          <w:tcPr>
            <w:tcW w:w="2125" w:type="pct"/>
            <w:noWrap/>
            <w:vAlign w:val="center"/>
            <w:hideMark/>
          </w:tcPr>
          <w:p w14:paraId="0F0B88F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Limited</w:t>
            </w:r>
          </w:p>
        </w:tc>
        <w:tc>
          <w:tcPr>
            <w:tcW w:w="1063" w:type="pct"/>
            <w:noWrap/>
            <w:vAlign w:val="center"/>
            <w:hideMark/>
          </w:tcPr>
          <w:p w14:paraId="4892766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584 (55.51)</w:t>
            </w:r>
          </w:p>
        </w:tc>
        <w:tc>
          <w:tcPr>
            <w:tcW w:w="1063" w:type="pct"/>
            <w:noWrap/>
            <w:vAlign w:val="center"/>
            <w:hideMark/>
          </w:tcPr>
          <w:p w14:paraId="35D5EF6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468 (44.49)</w:t>
            </w:r>
          </w:p>
        </w:tc>
        <w:tc>
          <w:tcPr>
            <w:tcW w:w="749" w:type="pct"/>
            <w:vMerge/>
            <w:vAlign w:val="center"/>
            <w:hideMark/>
          </w:tcPr>
          <w:p w14:paraId="6B4DA737" w14:textId="77777777" w:rsidR="004752FC" w:rsidRPr="004752FC" w:rsidRDefault="004752FC" w:rsidP="005449F3">
            <w:pPr>
              <w:rPr>
                <w:rFonts w:ascii="Times New Roman" w:hAnsi="Times New Roman" w:cs="Times New Roman"/>
              </w:rPr>
            </w:pPr>
          </w:p>
        </w:tc>
      </w:tr>
      <w:tr w:rsidR="004752FC" w:rsidRPr="004752FC" w14:paraId="378BFC2B" w14:textId="77777777" w:rsidTr="005449F3">
        <w:trPr>
          <w:trHeight w:val="288"/>
        </w:trPr>
        <w:tc>
          <w:tcPr>
            <w:tcW w:w="5000" w:type="pct"/>
            <w:gridSpan w:val="4"/>
            <w:noWrap/>
            <w:vAlign w:val="center"/>
            <w:hideMark/>
          </w:tcPr>
          <w:p w14:paraId="46A15D7A"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Handwashing place</w:t>
            </w:r>
          </w:p>
        </w:tc>
      </w:tr>
      <w:tr w:rsidR="004752FC" w:rsidRPr="004752FC" w14:paraId="7C2219B8" w14:textId="77777777" w:rsidTr="005449F3">
        <w:trPr>
          <w:trHeight w:val="288"/>
        </w:trPr>
        <w:tc>
          <w:tcPr>
            <w:tcW w:w="2125" w:type="pct"/>
            <w:noWrap/>
            <w:vAlign w:val="center"/>
            <w:hideMark/>
          </w:tcPr>
          <w:p w14:paraId="1055D83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Fixed</w:t>
            </w:r>
          </w:p>
        </w:tc>
        <w:tc>
          <w:tcPr>
            <w:tcW w:w="1063" w:type="pct"/>
            <w:noWrap/>
            <w:vAlign w:val="center"/>
            <w:hideMark/>
          </w:tcPr>
          <w:p w14:paraId="48545A3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1123 (49.41)</w:t>
            </w:r>
          </w:p>
        </w:tc>
        <w:tc>
          <w:tcPr>
            <w:tcW w:w="1063" w:type="pct"/>
            <w:noWrap/>
            <w:vAlign w:val="center"/>
            <w:hideMark/>
          </w:tcPr>
          <w:p w14:paraId="6716F96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1150 (50.59)</w:t>
            </w:r>
          </w:p>
        </w:tc>
        <w:tc>
          <w:tcPr>
            <w:tcW w:w="749" w:type="pct"/>
            <w:vMerge w:val="restart"/>
            <w:noWrap/>
            <w:vAlign w:val="center"/>
            <w:hideMark/>
          </w:tcPr>
          <w:p w14:paraId="776BC2E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0.035</w:t>
            </w:r>
          </w:p>
        </w:tc>
      </w:tr>
      <w:tr w:rsidR="004752FC" w:rsidRPr="004752FC" w14:paraId="310BBD9F" w14:textId="77777777" w:rsidTr="005449F3">
        <w:trPr>
          <w:trHeight w:val="288"/>
        </w:trPr>
        <w:tc>
          <w:tcPr>
            <w:tcW w:w="2125" w:type="pct"/>
            <w:noWrap/>
            <w:vAlign w:val="center"/>
            <w:hideMark/>
          </w:tcPr>
          <w:p w14:paraId="4341B26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Mobile</w:t>
            </w:r>
          </w:p>
        </w:tc>
        <w:tc>
          <w:tcPr>
            <w:tcW w:w="1063" w:type="pct"/>
            <w:noWrap/>
            <w:vAlign w:val="center"/>
            <w:hideMark/>
          </w:tcPr>
          <w:p w14:paraId="4A65544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122 (58.10)</w:t>
            </w:r>
          </w:p>
        </w:tc>
        <w:tc>
          <w:tcPr>
            <w:tcW w:w="1063" w:type="pct"/>
            <w:noWrap/>
            <w:vAlign w:val="center"/>
            <w:hideMark/>
          </w:tcPr>
          <w:p w14:paraId="2C5E4F1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88 (41.90)</w:t>
            </w:r>
          </w:p>
        </w:tc>
        <w:tc>
          <w:tcPr>
            <w:tcW w:w="749" w:type="pct"/>
            <w:vMerge/>
            <w:vAlign w:val="center"/>
            <w:hideMark/>
          </w:tcPr>
          <w:p w14:paraId="390C89B5" w14:textId="77777777" w:rsidR="004752FC" w:rsidRPr="004752FC" w:rsidRDefault="004752FC" w:rsidP="005449F3">
            <w:pPr>
              <w:rPr>
                <w:rFonts w:ascii="Times New Roman" w:hAnsi="Times New Roman" w:cs="Times New Roman"/>
              </w:rPr>
            </w:pPr>
          </w:p>
        </w:tc>
      </w:tr>
      <w:tr w:rsidR="004752FC" w:rsidRPr="004752FC" w14:paraId="159809A4" w14:textId="77777777" w:rsidTr="005449F3">
        <w:trPr>
          <w:trHeight w:val="288"/>
        </w:trPr>
        <w:tc>
          <w:tcPr>
            <w:tcW w:w="5000" w:type="pct"/>
            <w:gridSpan w:val="4"/>
            <w:noWrap/>
            <w:vAlign w:val="center"/>
            <w:hideMark/>
          </w:tcPr>
          <w:p w14:paraId="2A764093"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Toilet facility</w:t>
            </w:r>
          </w:p>
        </w:tc>
      </w:tr>
      <w:tr w:rsidR="004752FC" w:rsidRPr="004752FC" w14:paraId="53EECFBE" w14:textId="77777777" w:rsidTr="005449F3">
        <w:trPr>
          <w:trHeight w:val="288"/>
        </w:trPr>
        <w:tc>
          <w:tcPr>
            <w:tcW w:w="2125" w:type="pct"/>
            <w:noWrap/>
            <w:vAlign w:val="center"/>
            <w:hideMark/>
          </w:tcPr>
          <w:p w14:paraId="04B6A1F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Improved</w:t>
            </w:r>
          </w:p>
        </w:tc>
        <w:tc>
          <w:tcPr>
            <w:tcW w:w="1063" w:type="pct"/>
            <w:noWrap/>
            <w:vAlign w:val="center"/>
            <w:hideMark/>
          </w:tcPr>
          <w:p w14:paraId="6D6F20F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947 (48.39)</w:t>
            </w:r>
          </w:p>
        </w:tc>
        <w:tc>
          <w:tcPr>
            <w:tcW w:w="1063" w:type="pct"/>
            <w:noWrap/>
            <w:vAlign w:val="center"/>
            <w:hideMark/>
          </w:tcPr>
          <w:p w14:paraId="5B51A1F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1010 (51.61)</w:t>
            </w:r>
          </w:p>
        </w:tc>
        <w:tc>
          <w:tcPr>
            <w:tcW w:w="749" w:type="pct"/>
            <w:vMerge w:val="restart"/>
            <w:noWrap/>
            <w:vAlign w:val="center"/>
            <w:hideMark/>
          </w:tcPr>
          <w:p w14:paraId="65BE632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0.006</w:t>
            </w:r>
          </w:p>
        </w:tc>
      </w:tr>
      <w:tr w:rsidR="004752FC" w:rsidRPr="004752FC" w14:paraId="6D4D027C" w14:textId="77777777" w:rsidTr="005449F3">
        <w:trPr>
          <w:trHeight w:val="288"/>
        </w:trPr>
        <w:tc>
          <w:tcPr>
            <w:tcW w:w="2125" w:type="pct"/>
            <w:noWrap/>
            <w:vAlign w:val="center"/>
            <w:hideMark/>
          </w:tcPr>
          <w:p w14:paraId="0BA4A08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lastRenderedPageBreak/>
              <w:t>Unimproved/no facility</w:t>
            </w:r>
          </w:p>
        </w:tc>
        <w:tc>
          <w:tcPr>
            <w:tcW w:w="1063" w:type="pct"/>
            <w:noWrap/>
            <w:vAlign w:val="center"/>
            <w:hideMark/>
          </w:tcPr>
          <w:p w14:paraId="45AF92E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303 (56.42)</w:t>
            </w:r>
          </w:p>
        </w:tc>
        <w:tc>
          <w:tcPr>
            <w:tcW w:w="1063" w:type="pct"/>
            <w:noWrap/>
            <w:vAlign w:val="center"/>
            <w:hideMark/>
          </w:tcPr>
          <w:p w14:paraId="7BA4117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234 (43.58)</w:t>
            </w:r>
          </w:p>
        </w:tc>
        <w:tc>
          <w:tcPr>
            <w:tcW w:w="749" w:type="pct"/>
            <w:vMerge/>
            <w:vAlign w:val="center"/>
            <w:hideMark/>
          </w:tcPr>
          <w:p w14:paraId="603F091A" w14:textId="77777777" w:rsidR="004752FC" w:rsidRPr="004752FC" w:rsidRDefault="004752FC" w:rsidP="005449F3">
            <w:pPr>
              <w:rPr>
                <w:rFonts w:ascii="Times New Roman" w:hAnsi="Times New Roman" w:cs="Times New Roman"/>
              </w:rPr>
            </w:pPr>
          </w:p>
        </w:tc>
      </w:tr>
      <w:tr w:rsidR="004752FC" w:rsidRPr="004752FC" w14:paraId="4C53E1F7" w14:textId="77777777" w:rsidTr="005449F3">
        <w:trPr>
          <w:trHeight w:val="288"/>
        </w:trPr>
        <w:tc>
          <w:tcPr>
            <w:tcW w:w="5000" w:type="pct"/>
            <w:gridSpan w:val="4"/>
            <w:noWrap/>
            <w:vAlign w:val="center"/>
            <w:hideMark/>
          </w:tcPr>
          <w:p w14:paraId="3E65394C"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Toilet share</w:t>
            </w:r>
          </w:p>
        </w:tc>
      </w:tr>
      <w:tr w:rsidR="004752FC" w:rsidRPr="004752FC" w14:paraId="72685E0D" w14:textId="77777777" w:rsidTr="005449F3">
        <w:trPr>
          <w:trHeight w:val="288"/>
        </w:trPr>
        <w:tc>
          <w:tcPr>
            <w:tcW w:w="2125" w:type="pct"/>
            <w:noWrap/>
            <w:vAlign w:val="center"/>
            <w:hideMark/>
          </w:tcPr>
          <w:p w14:paraId="491093E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No</w:t>
            </w:r>
          </w:p>
        </w:tc>
        <w:tc>
          <w:tcPr>
            <w:tcW w:w="1063" w:type="pct"/>
            <w:noWrap/>
            <w:vAlign w:val="center"/>
            <w:hideMark/>
          </w:tcPr>
          <w:p w14:paraId="1C06D03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875 (48.94)</w:t>
            </w:r>
          </w:p>
        </w:tc>
        <w:tc>
          <w:tcPr>
            <w:tcW w:w="1063" w:type="pct"/>
            <w:noWrap/>
            <w:vAlign w:val="center"/>
            <w:hideMark/>
          </w:tcPr>
          <w:p w14:paraId="4C6EE33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913 (51.06)</w:t>
            </w:r>
          </w:p>
        </w:tc>
        <w:tc>
          <w:tcPr>
            <w:tcW w:w="749" w:type="pct"/>
            <w:vMerge w:val="restart"/>
            <w:noWrap/>
            <w:vAlign w:val="center"/>
            <w:hideMark/>
          </w:tcPr>
          <w:p w14:paraId="55106E6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0.010</w:t>
            </w:r>
          </w:p>
        </w:tc>
      </w:tr>
      <w:tr w:rsidR="004752FC" w:rsidRPr="004752FC" w14:paraId="56A8B7DB" w14:textId="77777777" w:rsidTr="005449F3">
        <w:trPr>
          <w:trHeight w:val="288"/>
        </w:trPr>
        <w:tc>
          <w:tcPr>
            <w:tcW w:w="2125" w:type="pct"/>
            <w:noWrap/>
            <w:vAlign w:val="center"/>
            <w:hideMark/>
          </w:tcPr>
          <w:p w14:paraId="28ED037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Yes</w:t>
            </w:r>
          </w:p>
        </w:tc>
        <w:tc>
          <w:tcPr>
            <w:tcW w:w="1063" w:type="pct"/>
            <w:noWrap/>
            <w:vAlign w:val="center"/>
            <w:hideMark/>
          </w:tcPr>
          <w:p w14:paraId="27ABF2D5"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368 (53.18)</w:t>
            </w:r>
          </w:p>
        </w:tc>
        <w:tc>
          <w:tcPr>
            <w:tcW w:w="1063" w:type="pct"/>
            <w:noWrap/>
            <w:vAlign w:val="center"/>
            <w:hideMark/>
          </w:tcPr>
          <w:p w14:paraId="0A8FAB1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324 (46.82)</w:t>
            </w:r>
          </w:p>
        </w:tc>
        <w:tc>
          <w:tcPr>
            <w:tcW w:w="749" w:type="pct"/>
            <w:vMerge/>
            <w:vAlign w:val="center"/>
            <w:hideMark/>
          </w:tcPr>
          <w:p w14:paraId="44A3B021" w14:textId="77777777" w:rsidR="004752FC" w:rsidRPr="004752FC" w:rsidRDefault="004752FC" w:rsidP="005449F3">
            <w:pPr>
              <w:rPr>
                <w:rFonts w:ascii="Times New Roman" w:hAnsi="Times New Roman" w:cs="Times New Roman"/>
              </w:rPr>
            </w:pPr>
          </w:p>
        </w:tc>
      </w:tr>
      <w:tr w:rsidR="004752FC" w:rsidRPr="004752FC" w14:paraId="65939E1F" w14:textId="77777777" w:rsidTr="005449F3">
        <w:trPr>
          <w:trHeight w:val="288"/>
        </w:trPr>
        <w:tc>
          <w:tcPr>
            <w:tcW w:w="5000" w:type="pct"/>
            <w:gridSpan w:val="4"/>
            <w:noWrap/>
            <w:vAlign w:val="center"/>
            <w:hideMark/>
          </w:tcPr>
          <w:p w14:paraId="21A22C8B"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Source of water</w:t>
            </w:r>
          </w:p>
        </w:tc>
      </w:tr>
      <w:tr w:rsidR="004752FC" w:rsidRPr="004752FC" w14:paraId="380C08A8" w14:textId="77777777" w:rsidTr="005449F3">
        <w:trPr>
          <w:trHeight w:val="288"/>
        </w:trPr>
        <w:tc>
          <w:tcPr>
            <w:tcW w:w="2125" w:type="pct"/>
            <w:noWrap/>
            <w:vAlign w:val="center"/>
            <w:hideMark/>
          </w:tcPr>
          <w:p w14:paraId="6B25EBF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Improved</w:t>
            </w:r>
          </w:p>
        </w:tc>
        <w:tc>
          <w:tcPr>
            <w:tcW w:w="1063" w:type="pct"/>
            <w:noWrap/>
            <w:vAlign w:val="center"/>
            <w:hideMark/>
          </w:tcPr>
          <w:p w14:paraId="28DB5C3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1240 (50.18)</w:t>
            </w:r>
          </w:p>
        </w:tc>
        <w:tc>
          <w:tcPr>
            <w:tcW w:w="1063" w:type="pct"/>
            <w:noWrap/>
            <w:vAlign w:val="center"/>
            <w:hideMark/>
          </w:tcPr>
          <w:p w14:paraId="026DAE6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1231 (49.82)</w:t>
            </w:r>
          </w:p>
        </w:tc>
        <w:tc>
          <w:tcPr>
            <w:tcW w:w="749" w:type="pct"/>
            <w:vMerge w:val="restart"/>
            <w:noWrap/>
            <w:vAlign w:val="center"/>
            <w:hideMark/>
          </w:tcPr>
          <w:p w14:paraId="44C7978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0.510</w:t>
            </w:r>
          </w:p>
        </w:tc>
      </w:tr>
      <w:tr w:rsidR="004752FC" w:rsidRPr="004752FC" w14:paraId="61469E1B" w14:textId="77777777" w:rsidTr="005449F3">
        <w:trPr>
          <w:trHeight w:val="288"/>
        </w:trPr>
        <w:tc>
          <w:tcPr>
            <w:tcW w:w="2125" w:type="pct"/>
            <w:noWrap/>
            <w:vAlign w:val="center"/>
            <w:hideMark/>
          </w:tcPr>
          <w:p w14:paraId="40B4E8E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Unimproved</w:t>
            </w:r>
          </w:p>
        </w:tc>
        <w:tc>
          <w:tcPr>
            <w:tcW w:w="1063" w:type="pct"/>
            <w:noWrap/>
            <w:vAlign w:val="center"/>
            <w:hideMark/>
          </w:tcPr>
          <w:p w14:paraId="7756BD0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 (43.48)</w:t>
            </w:r>
          </w:p>
        </w:tc>
        <w:tc>
          <w:tcPr>
            <w:tcW w:w="1063" w:type="pct"/>
            <w:noWrap/>
            <w:vAlign w:val="center"/>
            <w:hideMark/>
          </w:tcPr>
          <w:p w14:paraId="559EA5B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13 (56.52)</w:t>
            </w:r>
          </w:p>
        </w:tc>
        <w:tc>
          <w:tcPr>
            <w:tcW w:w="749" w:type="pct"/>
            <w:vMerge/>
            <w:vAlign w:val="center"/>
            <w:hideMark/>
          </w:tcPr>
          <w:p w14:paraId="42480DCF" w14:textId="77777777" w:rsidR="004752FC" w:rsidRPr="004752FC" w:rsidRDefault="004752FC" w:rsidP="005449F3">
            <w:pPr>
              <w:rPr>
                <w:rFonts w:ascii="Times New Roman" w:hAnsi="Times New Roman" w:cs="Times New Roman"/>
              </w:rPr>
            </w:pPr>
          </w:p>
        </w:tc>
      </w:tr>
      <w:tr w:rsidR="004752FC" w:rsidRPr="004752FC" w14:paraId="5A3ECFDE" w14:textId="77777777" w:rsidTr="005449F3">
        <w:trPr>
          <w:trHeight w:val="288"/>
        </w:trPr>
        <w:tc>
          <w:tcPr>
            <w:tcW w:w="5000" w:type="pct"/>
            <w:gridSpan w:val="4"/>
            <w:noWrap/>
            <w:vAlign w:val="center"/>
            <w:hideMark/>
          </w:tcPr>
          <w:p w14:paraId="6D2C5ED4"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Treatment of household drinking water</w:t>
            </w:r>
          </w:p>
        </w:tc>
      </w:tr>
      <w:tr w:rsidR="004752FC" w:rsidRPr="004752FC" w14:paraId="09DD2D34" w14:textId="77777777" w:rsidTr="005449F3">
        <w:trPr>
          <w:trHeight w:val="288"/>
        </w:trPr>
        <w:tc>
          <w:tcPr>
            <w:tcW w:w="2125" w:type="pct"/>
            <w:noWrap/>
            <w:vAlign w:val="center"/>
            <w:hideMark/>
          </w:tcPr>
          <w:p w14:paraId="36B9645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Yes</w:t>
            </w:r>
          </w:p>
        </w:tc>
        <w:tc>
          <w:tcPr>
            <w:tcW w:w="1063" w:type="pct"/>
            <w:noWrap/>
            <w:vAlign w:val="center"/>
            <w:hideMark/>
          </w:tcPr>
          <w:p w14:paraId="014C597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110 (41.20)</w:t>
            </w:r>
          </w:p>
        </w:tc>
        <w:tc>
          <w:tcPr>
            <w:tcW w:w="1063" w:type="pct"/>
            <w:noWrap/>
            <w:vAlign w:val="center"/>
            <w:hideMark/>
          </w:tcPr>
          <w:p w14:paraId="69120D7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157 (58.80)</w:t>
            </w:r>
          </w:p>
        </w:tc>
        <w:tc>
          <w:tcPr>
            <w:tcW w:w="749" w:type="pct"/>
            <w:vMerge w:val="restart"/>
            <w:noWrap/>
            <w:vAlign w:val="center"/>
            <w:hideMark/>
          </w:tcPr>
          <w:p w14:paraId="749B6E2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0.024</w:t>
            </w:r>
          </w:p>
        </w:tc>
      </w:tr>
      <w:tr w:rsidR="004752FC" w:rsidRPr="004752FC" w14:paraId="73979B32" w14:textId="77777777" w:rsidTr="005449F3">
        <w:trPr>
          <w:trHeight w:val="288"/>
        </w:trPr>
        <w:tc>
          <w:tcPr>
            <w:tcW w:w="2125" w:type="pct"/>
            <w:noWrap/>
            <w:vAlign w:val="center"/>
            <w:hideMark/>
          </w:tcPr>
          <w:p w14:paraId="051BDA5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No</w:t>
            </w:r>
          </w:p>
        </w:tc>
        <w:tc>
          <w:tcPr>
            <w:tcW w:w="1063" w:type="pct"/>
            <w:noWrap/>
            <w:vAlign w:val="center"/>
            <w:hideMark/>
          </w:tcPr>
          <w:p w14:paraId="1894FDA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1140 (51.19)</w:t>
            </w:r>
          </w:p>
        </w:tc>
        <w:tc>
          <w:tcPr>
            <w:tcW w:w="1063" w:type="pct"/>
            <w:noWrap/>
            <w:vAlign w:val="center"/>
            <w:hideMark/>
          </w:tcPr>
          <w:p w14:paraId="26D3974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1087 (48.81)</w:t>
            </w:r>
          </w:p>
        </w:tc>
        <w:tc>
          <w:tcPr>
            <w:tcW w:w="749" w:type="pct"/>
            <w:vMerge/>
            <w:vAlign w:val="center"/>
            <w:hideMark/>
          </w:tcPr>
          <w:p w14:paraId="1E60688D" w14:textId="77777777" w:rsidR="004752FC" w:rsidRPr="004752FC" w:rsidRDefault="004752FC" w:rsidP="005449F3">
            <w:pPr>
              <w:rPr>
                <w:rFonts w:ascii="Times New Roman" w:hAnsi="Times New Roman" w:cs="Times New Roman"/>
              </w:rPr>
            </w:pPr>
          </w:p>
        </w:tc>
      </w:tr>
      <w:tr w:rsidR="004752FC" w:rsidRPr="004752FC" w14:paraId="519B76C1" w14:textId="77777777" w:rsidTr="005449F3">
        <w:trPr>
          <w:trHeight w:val="288"/>
        </w:trPr>
        <w:tc>
          <w:tcPr>
            <w:tcW w:w="5000" w:type="pct"/>
            <w:gridSpan w:val="4"/>
            <w:noWrap/>
            <w:vAlign w:val="center"/>
            <w:hideMark/>
          </w:tcPr>
          <w:p w14:paraId="1A29D34A"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Area of residence</w:t>
            </w:r>
          </w:p>
        </w:tc>
      </w:tr>
      <w:tr w:rsidR="004752FC" w:rsidRPr="004752FC" w14:paraId="56CE4870" w14:textId="77777777" w:rsidTr="005449F3">
        <w:trPr>
          <w:trHeight w:val="288"/>
        </w:trPr>
        <w:tc>
          <w:tcPr>
            <w:tcW w:w="2125" w:type="pct"/>
            <w:noWrap/>
            <w:vAlign w:val="center"/>
            <w:hideMark/>
          </w:tcPr>
          <w:p w14:paraId="54279EC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Urban</w:t>
            </w:r>
          </w:p>
        </w:tc>
        <w:tc>
          <w:tcPr>
            <w:tcW w:w="1063" w:type="pct"/>
            <w:noWrap/>
            <w:vAlign w:val="center"/>
            <w:hideMark/>
          </w:tcPr>
          <w:p w14:paraId="0F03423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419 (48.55)</w:t>
            </w:r>
          </w:p>
        </w:tc>
        <w:tc>
          <w:tcPr>
            <w:tcW w:w="1063" w:type="pct"/>
            <w:noWrap/>
            <w:vAlign w:val="center"/>
            <w:hideMark/>
          </w:tcPr>
          <w:p w14:paraId="0B10E10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444 (51.45)</w:t>
            </w:r>
          </w:p>
        </w:tc>
        <w:tc>
          <w:tcPr>
            <w:tcW w:w="749" w:type="pct"/>
            <w:vMerge w:val="restart"/>
            <w:noWrap/>
            <w:vAlign w:val="center"/>
            <w:hideMark/>
          </w:tcPr>
          <w:p w14:paraId="2194716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0.449</w:t>
            </w:r>
          </w:p>
        </w:tc>
      </w:tr>
      <w:tr w:rsidR="004752FC" w:rsidRPr="004752FC" w14:paraId="7B102603" w14:textId="77777777" w:rsidTr="005449F3">
        <w:trPr>
          <w:trHeight w:val="288"/>
        </w:trPr>
        <w:tc>
          <w:tcPr>
            <w:tcW w:w="2125" w:type="pct"/>
            <w:noWrap/>
            <w:vAlign w:val="center"/>
            <w:hideMark/>
          </w:tcPr>
          <w:p w14:paraId="42BDE55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Rural</w:t>
            </w:r>
          </w:p>
        </w:tc>
        <w:tc>
          <w:tcPr>
            <w:tcW w:w="1063" w:type="pct"/>
            <w:noWrap/>
            <w:vAlign w:val="center"/>
            <w:hideMark/>
          </w:tcPr>
          <w:p w14:paraId="0A14806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831 (50.95)</w:t>
            </w:r>
          </w:p>
        </w:tc>
        <w:tc>
          <w:tcPr>
            <w:tcW w:w="1063" w:type="pct"/>
            <w:noWrap/>
            <w:vAlign w:val="center"/>
            <w:hideMark/>
          </w:tcPr>
          <w:p w14:paraId="4F8F50B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800 (49.05)</w:t>
            </w:r>
          </w:p>
        </w:tc>
        <w:tc>
          <w:tcPr>
            <w:tcW w:w="749" w:type="pct"/>
            <w:vMerge/>
            <w:vAlign w:val="center"/>
            <w:hideMark/>
          </w:tcPr>
          <w:p w14:paraId="4818D0D4" w14:textId="77777777" w:rsidR="004752FC" w:rsidRPr="004752FC" w:rsidRDefault="004752FC" w:rsidP="005449F3">
            <w:pPr>
              <w:rPr>
                <w:rFonts w:ascii="Times New Roman" w:hAnsi="Times New Roman" w:cs="Times New Roman"/>
              </w:rPr>
            </w:pPr>
          </w:p>
        </w:tc>
      </w:tr>
      <w:tr w:rsidR="004752FC" w:rsidRPr="004752FC" w14:paraId="501136B9" w14:textId="77777777" w:rsidTr="005449F3">
        <w:trPr>
          <w:trHeight w:val="288"/>
        </w:trPr>
        <w:tc>
          <w:tcPr>
            <w:tcW w:w="5000" w:type="pct"/>
            <w:gridSpan w:val="4"/>
            <w:noWrap/>
            <w:vAlign w:val="center"/>
            <w:hideMark/>
          </w:tcPr>
          <w:p w14:paraId="358F287E"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Division</w:t>
            </w:r>
          </w:p>
        </w:tc>
      </w:tr>
      <w:tr w:rsidR="004752FC" w:rsidRPr="004752FC" w14:paraId="57FFE572" w14:textId="77777777" w:rsidTr="005449F3">
        <w:trPr>
          <w:trHeight w:val="288"/>
        </w:trPr>
        <w:tc>
          <w:tcPr>
            <w:tcW w:w="2125" w:type="pct"/>
            <w:noWrap/>
            <w:vAlign w:val="center"/>
            <w:hideMark/>
          </w:tcPr>
          <w:p w14:paraId="3F6D45F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Barisal</w:t>
            </w:r>
          </w:p>
        </w:tc>
        <w:tc>
          <w:tcPr>
            <w:tcW w:w="1063" w:type="pct"/>
            <w:noWrap/>
            <w:vAlign w:val="center"/>
            <w:hideMark/>
          </w:tcPr>
          <w:p w14:paraId="5E2166F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149 (53.79)</w:t>
            </w:r>
          </w:p>
        </w:tc>
        <w:tc>
          <w:tcPr>
            <w:tcW w:w="1063" w:type="pct"/>
            <w:noWrap/>
            <w:vAlign w:val="center"/>
            <w:hideMark/>
          </w:tcPr>
          <w:p w14:paraId="427752C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128 (46.21)</w:t>
            </w:r>
          </w:p>
        </w:tc>
        <w:tc>
          <w:tcPr>
            <w:tcW w:w="749" w:type="pct"/>
            <w:vMerge w:val="restart"/>
            <w:noWrap/>
            <w:vAlign w:val="center"/>
            <w:hideMark/>
          </w:tcPr>
          <w:p w14:paraId="76AFF96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0.001</w:t>
            </w:r>
          </w:p>
        </w:tc>
      </w:tr>
      <w:tr w:rsidR="004752FC" w:rsidRPr="004752FC" w14:paraId="2DDFEEEA" w14:textId="77777777" w:rsidTr="005449F3">
        <w:trPr>
          <w:trHeight w:val="288"/>
        </w:trPr>
        <w:tc>
          <w:tcPr>
            <w:tcW w:w="2125" w:type="pct"/>
            <w:noWrap/>
            <w:vAlign w:val="center"/>
            <w:hideMark/>
          </w:tcPr>
          <w:p w14:paraId="0F12182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Chattogram</w:t>
            </w:r>
          </w:p>
        </w:tc>
        <w:tc>
          <w:tcPr>
            <w:tcW w:w="1063" w:type="pct"/>
            <w:noWrap/>
            <w:vAlign w:val="center"/>
            <w:hideMark/>
          </w:tcPr>
          <w:p w14:paraId="4435BD4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231 (56.34)</w:t>
            </w:r>
          </w:p>
        </w:tc>
        <w:tc>
          <w:tcPr>
            <w:tcW w:w="1063" w:type="pct"/>
            <w:noWrap/>
            <w:vAlign w:val="center"/>
            <w:hideMark/>
          </w:tcPr>
          <w:p w14:paraId="5CAA30B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179 (43.66)</w:t>
            </w:r>
          </w:p>
        </w:tc>
        <w:tc>
          <w:tcPr>
            <w:tcW w:w="749" w:type="pct"/>
            <w:vMerge/>
            <w:vAlign w:val="center"/>
            <w:hideMark/>
          </w:tcPr>
          <w:p w14:paraId="081BCEFA" w14:textId="77777777" w:rsidR="004752FC" w:rsidRPr="004752FC" w:rsidRDefault="004752FC" w:rsidP="005449F3">
            <w:pPr>
              <w:rPr>
                <w:rFonts w:ascii="Times New Roman" w:hAnsi="Times New Roman" w:cs="Times New Roman"/>
              </w:rPr>
            </w:pPr>
          </w:p>
        </w:tc>
      </w:tr>
      <w:tr w:rsidR="004752FC" w:rsidRPr="004752FC" w14:paraId="3C64C13D" w14:textId="77777777" w:rsidTr="005449F3">
        <w:trPr>
          <w:trHeight w:val="288"/>
        </w:trPr>
        <w:tc>
          <w:tcPr>
            <w:tcW w:w="2125" w:type="pct"/>
            <w:noWrap/>
            <w:vAlign w:val="center"/>
            <w:hideMark/>
          </w:tcPr>
          <w:p w14:paraId="02DD534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Dhaka</w:t>
            </w:r>
          </w:p>
        </w:tc>
        <w:tc>
          <w:tcPr>
            <w:tcW w:w="1063" w:type="pct"/>
            <w:noWrap/>
            <w:vAlign w:val="center"/>
            <w:hideMark/>
          </w:tcPr>
          <w:p w14:paraId="7FD0EDE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173 (50.29)</w:t>
            </w:r>
          </w:p>
        </w:tc>
        <w:tc>
          <w:tcPr>
            <w:tcW w:w="1063" w:type="pct"/>
            <w:noWrap/>
            <w:vAlign w:val="center"/>
            <w:hideMark/>
          </w:tcPr>
          <w:p w14:paraId="0D43EE0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171 (49.71)</w:t>
            </w:r>
          </w:p>
        </w:tc>
        <w:tc>
          <w:tcPr>
            <w:tcW w:w="749" w:type="pct"/>
            <w:vMerge/>
            <w:vAlign w:val="center"/>
            <w:hideMark/>
          </w:tcPr>
          <w:p w14:paraId="02100A38" w14:textId="77777777" w:rsidR="004752FC" w:rsidRPr="004752FC" w:rsidRDefault="004752FC" w:rsidP="005449F3">
            <w:pPr>
              <w:rPr>
                <w:rFonts w:ascii="Times New Roman" w:hAnsi="Times New Roman" w:cs="Times New Roman"/>
              </w:rPr>
            </w:pPr>
          </w:p>
        </w:tc>
      </w:tr>
      <w:tr w:rsidR="004752FC" w:rsidRPr="004752FC" w14:paraId="5405AB2C" w14:textId="77777777" w:rsidTr="005449F3">
        <w:trPr>
          <w:trHeight w:val="288"/>
        </w:trPr>
        <w:tc>
          <w:tcPr>
            <w:tcW w:w="2125" w:type="pct"/>
            <w:noWrap/>
            <w:vAlign w:val="center"/>
            <w:hideMark/>
          </w:tcPr>
          <w:p w14:paraId="0056122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Khulna</w:t>
            </w:r>
          </w:p>
        </w:tc>
        <w:tc>
          <w:tcPr>
            <w:tcW w:w="1063" w:type="pct"/>
            <w:noWrap/>
            <w:vAlign w:val="center"/>
            <w:hideMark/>
          </w:tcPr>
          <w:p w14:paraId="010386F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112 (43.41)</w:t>
            </w:r>
          </w:p>
        </w:tc>
        <w:tc>
          <w:tcPr>
            <w:tcW w:w="1063" w:type="pct"/>
            <w:noWrap/>
            <w:vAlign w:val="center"/>
            <w:hideMark/>
          </w:tcPr>
          <w:p w14:paraId="7F5C691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146 (56.59)</w:t>
            </w:r>
          </w:p>
        </w:tc>
        <w:tc>
          <w:tcPr>
            <w:tcW w:w="749" w:type="pct"/>
            <w:vMerge/>
            <w:vAlign w:val="center"/>
            <w:hideMark/>
          </w:tcPr>
          <w:p w14:paraId="1737D57C" w14:textId="77777777" w:rsidR="004752FC" w:rsidRPr="004752FC" w:rsidRDefault="004752FC" w:rsidP="005449F3">
            <w:pPr>
              <w:rPr>
                <w:rFonts w:ascii="Times New Roman" w:hAnsi="Times New Roman" w:cs="Times New Roman"/>
              </w:rPr>
            </w:pPr>
          </w:p>
        </w:tc>
      </w:tr>
      <w:tr w:rsidR="004752FC" w:rsidRPr="004752FC" w14:paraId="353C77E5" w14:textId="77777777" w:rsidTr="005449F3">
        <w:trPr>
          <w:trHeight w:val="288"/>
        </w:trPr>
        <w:tc>
          <w:tcPr>
            <w:tcW w:w="2125" w:type="pct"/>
            <w:noWrap/>
            <w:vAlign w:val="center"/>
            <w:hideMark/>
          </w:tcPr>
          <w:p w14:paraId="7884888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Mymensingh</w:t>
            </w:r>
          </w:p>
        </w:tc>
        <w:tc>
          <w:tcPr>
            <w:tcW w:w="1063" w:type="pct"/>
            <w:noWrap/>
            <w:vAlign w:val="center"/>
            <w:hideMark/>
          </w:tcPr>
          <w:p w14:paraId="0F75AEA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147 (48.68)</w:t>
            </w:r>
          </w:p>
        </w:tc>
        <w:tc>
          <w:tcPr>
            <w:tcW w:w="1063" w:type="pct"/>
            <w:noWrap/>
            <w:vAlign w:val="center"/>
            <w:hideMark/>
          </w:tcPr>
          <w:p w14:paraId="30BB1FC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155 (51.32)</w:t>
            </w:r>
          </w:p>
        </w:tc>
        <w:tc>
          <w:tcPr>
            <w:tcW w:w="749" w:type="pct"/>
            <w:vMerge/>
            <w:vAlign w:val="center"/>
            <w:hideMark/>
          </w:tcPr>
          <w:p w14:paraId="15BE0116" w14:textId="77777777" w:rsidR="004752FC" w:rsidRPr="004752FC" w:rsidRDefault="004752FC" w:rsidP="005449F3">
            <w:pPr>
              <w:rPr>
                <w:rFonts w:ascii="Times New Roman" w:hAnsi="Times New Roman" w:cs="Times New Roman"/>
              </w:rPr>
            </w:pPr>
          </w:p>
        </w:tc>
      </w:tr>
      <w:tr w:rsidR="004752FC" w:rsidRPr="004752FC" w14:paraId="3C2FC1BF" w14:textId="77777777" w:rsidTr="005449F3">
        <w:trPr>
          <w:trHeight w:val="288"/>
        </w:trPr>
        <w:tc>
          <w:tcPr>
            <w:tcW w:w="2125" w:type="pct"/>
            <w:noWrap/>
            <w:vAlign w:val="center"/>
            <w:hideMark/>
          </w:tcPr>
          <w:p w14:paraId="6BD049EE" w14:textId="77777777" w:rsidR="004752FC" w:rsidRPr="004752FC" w:rsidRDefault="004752FC" w:rsidP="005449F3">
            <w:pPr>
              <w:rPr>
                <w:rFonts w:ascii="Times New Roman" w:eastAsia="Times New Roman" w:hAnsi="Times New Roman" w:cs="Times New Roman"/>
              </w:rPr>
            </w:pPr>
            <w:proofErr w:type="spellStart"/>
            <w:r w:rsidRPr="004752FC">
              <w:rPr>
                <w:rFonts w:ascii="Times New Roman" w:eastAsia="Times New Roman" w:hAnsi="Times New Roman" w:cs="Times New Roman"/>
              </w:rPr>
              <w:t>Rajshahi</w:t>
            </w:r>
            <w:proofErr w:type="spellEnd"/>
          </w:p>
        </w:tc>
        <w:tc>
          <w:tcPr>
            <w:tcW w:w="1063" w:type="pct"/>
            <w:noWrap/>
            <w:vAlign w:val="center"/>
            <w:hideMark/>
          </w:tcPr>
          <w:p w14:paraId="30B1231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115 (43.56)</w:t>
            </w:r>
          </w:p>
        </w:tc>
        <w:tc>
          <w:tcPr>
            <w:tcW w:w="1063" w:type="pct"/>
            <w:noWrap/>
            <w:vAlign w:val="center"/>
            <w:hideMark/>
          </w:tcPr>
          <w:p w14:paraId="169B743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149 (56.44)</w:t>
            </w:r>
          </w:p>
        </w:tc>
        <w:tc>
          <w:tcPr>
            <w:tcW w:w="749" w:type="pct"/>
            <w:vMerge/>
            <w:vAlign w:val="center"/>
            <w:hideMark/>
          </w:tcPr>
          <w:p w14:paraId="64C6DD96" w14:textId="77777777" w:rsidR="004752FC" w:rsidRPr="004752FC" w:rsidRDefault="004752FC" w:rsidP="005449F3">
            <w:pPr>
              <w:rPr>
                <w:rFonts w:ascii="Times New Roman" w:hAnsi="Times New Roman" w:cs="Times New Roman"/>
              </w:rPr>
            </w:pPr>
          </w:p>
        </w:tc>
      </w:tr>
      <w:tr w:rsidR="004752FC" w:rsidRPr="004752FC" w14:paraId="03E40D3B" w14:textId="77777777" w:rsidTr="005449F3">
        <w:trPr>
          <w:trHeight w:val="288"/>
        </w:trPr>
        <w:tc>
          <w:tcPr>
            <w:tcW w:w="2125" w:type="pct"/>
            <w:noWrap/>
            <w:vAlign w:val="center"/>
            <w:hideMark/>
          </w:tcPr>
          <w:p w14:paraId="0F2898B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Rangpur</w:t>
            </w:r>
          </w:p>
        </w:tc>
        <w:tc>
          <w:tcPr>
            <w:tcW w:w="1063" w:type="pct"/>
            <w:noWrap/>
            <w:vAlign w:val="center"/>
            <w:hideMark/>
          </w:tcPr>
          <w:p w14:paraId="2376DC7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123 (41.69)</w:t>
            </w:r>
          </w:p>
        </w:tc>
        <w:tc>
          <w:tcPr>
            <w:tcW w:w="1063" w:type="pct"/>
            <w:noWrap/>
            <w:vAlign w:val="center"/>
            <w:hideMark/>
          </w:tcPr>
          <w:p w14:paraId="21F4F8C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172 (58.31)</w:t>
            </w:r>
          </w:p>
        </w:tc>
        <w:tc>
          <w:tcPr>
            <w:tcW w:w="749" w:type="pct"/>
            <w:vMerge/>
            <w:vAlign w:val="center"/>
            <w:hideMark/>
          </w:tcPr>
          <w:p w14:paraId="4DF9D16C" w14:textId="77777777" w:rsidR="004752FC" w:rsidRPr="004752FC" w:rsidRDefault="004752FC" w:rsidP="005449F3">
            <w:pPr>
              <w:rPr>
                <w:rFonts w:ascii="Times New Roman" w:hAnsi="Times New Roman" w:cs="Times New Roman"/>
              </w:rPr>
            </w:pPr>
          </w:p>
        </w:tc>
      </w:tr>
      <w:tr w:rsidR="004752FC" w:rsidRPr="004752FC" w14:paraId="57757AAF" w14:textId="77777777" w:rsidTr="005449F3">
        <w:trPr>
          <w:trHeight w:val="288"/>
        </w:trPr>
        <w:tc>
          <w:tcPr>
            <w:tcW w:w="2125" w:type="pct"/>
            <w:noWrap/>
            <w:vAlign w:val="center"/>
            <w:hideMark/>
          </w:tcPr>
          <w:p w14:paraId="5EDC409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Sylhet</w:t>
            </w:r>
          </w:p>
        </w:tc>
        <w:tc>
          <w:tcPr>
            <w:tcW w:w="1063" w:type="pct"/>
            <w:noWrap/>
            <w:vAlign w:val="center"/>
            <w:hideMark/>
          </w:tcPr>
          <w:p w14:paraId="42A7990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200 (58.14)</w:t>
            </w:r>
          </w:p>
        </w:tc>
        <w:tc>
          <w:tcPr>
            <w:tcW w:w="1063" w:type="pct"/>
            <w:noWrap/>
            <w:vAlign w:val="center"/>
            <w:hideMark/>
          </w:tcPr>
          <w:p w14:paraId="32A5B0A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144 (41.86)</w:t>
            </w:r>
          </w:p>
        </w:tc>
        <w:tc>
          <w:tcPr>
            <w:tcW w:w="749" w:type="pct"/>
            <w:vMerge/>
            <w:vAlign w:val="center"/>
            <w:hideMark/>
          </w:tcPr>
          <w:p w14:paraId="1975CE3B" w14:textId="77777777" w:rsidR="004752FC" w:rsidRPr="004752FC" w:rsidRDefault="004752FC" w:rsidP="005449F3">
            <w:pPr>
              <w:rPr>
                <w:rFonts w:ascii="Times New Roman" w:hAnsi="Times New Roman" w:cs="Times New Roman"/>
              </w:rPr>
            </w:pPr>
          </w:p>
        </w:tc>
      </w:tr>
      <w:tr w:rsidR="004752FC" w:rsidRPr="004752FC" w14:paraId="32FEF334" w14:textId="77777777" w:rsidTr="005449F3">
        <w:trPr>
          <w:trHeight w:val="288"/>
        </w:trPr>
        <w:tc>
          <w:tcPr>
            <w:tcW w:w="5000" w:type="pct"/>
            <w:gridSpan w:val="4"/>
            <w:noWrap/>
            <w:vAlign w:val="center"/>
            <w:hideMark/>
          </w:tcPr>
          <w:p w14:paraId="50F06FD4"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Mother's education</w:t>
            </w:r>
          </w:p>
        </w:tc>
      </w:tr>
      <w:tr w:rsidR="004752FC" w:rsidRPr="004752FC" w14:paraId="504FCEF5" w14:textId="77777777" w:rsidTr="005449F3">
        <w:trPr>
          <w:trHeight w:val="288"/>
        </w:trPr>
        <w:tc>
          <w:tcPr>
            <w:tcW w:w="2125" w:type="pct"/>
            <w:noWrap/>
            <w:vAlign w:val="center"/>
            <w:hideMark/>
          </w:tcPr>
          <w:p w14:paraId="79C4EDE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No education</w:t>
            </w:r>
          </w:p>
        </w:tc>
        <w:tc>
          <w:tcPr>
            <w:tcW w:w="1063" w:type="pct"/>
            <w:noWrap/>
            <w:vAlign w:val="center"/>
            <w:hideMark/>
          </w:tcPr>
          <w:p w14:paraId="12E792D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126 (61.46)</w:t>
            </w:r>
          </w:p>
        </w:tc>
        <w:tc>
          <w:tcPr>
            <w:tcW w:w="1063" w:type="pct"/>
            <w:noWrap/>
            <w:vAlign w:val="center"/>
            <w:hideMark/>
          </w:tcPr>
          <w:p w14:paraId="58F9B09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79 (38.54)</w:t>
            </w:r>
          </w:p>
        </w:tc>
        <w:tc>
          <w:tcPr>
            <w:tcW w:w="749" w:type="pct"/>
            <w:vMerge w:val="restart"/>
            <w:noWrap/>
            <w:vAlign w:val="center"/>
            <w:hideMark/>
          </w:tcPr>
          <w:p w14:paraId="7DF8E40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&lt;0.001</w:t>
            </w:r>
          </w:p>
        </w:tc>
      </w:tr>
      <w:tr w:rsidR="004752FC" w:rsidRPr="004752FC" w14:paraId="011C2511" w14:textId="77777777" w:rsidTr="005449F3">
        <w:trPr>
          <w:trHeight w:val="288"/>
        </w:trPr>
        <w:tc>
          <w:tcPr>
            <w:tcW w:w="2125" w:type="pct"/>
            <w:noWrap/>
            <w:vAlign w:val="center"/>
            <w:hideMark/>
          </w:tcPr>
          <w:p w14:paraId="20C369B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Primary</w:t>
            </w:r>
          </w:p>
        </w:tc>
        <w:tc>
          <w:tcPr>
            <w:tcW w:w="1063" w:type="pct"/>
            <w:noWrap/>
            <w:vAlign w:val="center"/>
            <w:hideMark/>
          </w:tcPr>
          <w:p w14:paraId="03BA793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350 (53.60)</w:t>
            </w:r>
          </w:p>
        </w:tc>
        <w:tc>
          <w:tcPr>
            <w:tcW w:w="1063" w:type="pct"/>
            <w:noWrap/>
            <w:vAlign w:val="center"/>
            <w:hideMark/>
          </w:tcPr>
          <w:p w14:paraId="23C97C5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303 (46.40)</w:t>
            </w:r>
          </w:p>
        </w:tc>
        <w:tc>
          <w:tcPr>
            <w:tcW w:w="749" w:type="pct"/>
            <w:vMerge/>
            <w:vAlign w:val="center"/>
            <w:hideMark/>
          </w:tcPr>
          <w:p w14:paraId="03B2E587" w14:textId="77777777" w:rsidR="004752FC" w:rsidRPr="004752FC" w:rsidRDefault="004752FC" w:rsidP="005449F3">
            <w:pPr>
              <w:rPr>
                <w:rFonts w:ascii="Times New Roman" w:hAnsi="Times New Roman" w:cs="Times New Roman"/>
              </w:rPr>
            </w:pPr>
          </w:p>
        </w:tc>
      </w:tr>
      <w:tr w:rsidR="004752FC" w:rsidRPr="004752FC" w14:paraId="49BA1470" w14:textId="77777777" w:rsidTr="005449F3">
        <w:trPr>
          <w:trHeight w:val="288"/>
        </w:trPr>
        <w:tc>
          <w:tcPr>
            <w:tcW w:w="2125" w:type="pct"/>
            <w:noWrap/>
            <w:vAlign w:val="center"/>
            <w:hideMark/>
          </w:tcPr>
          <w:p w14:paraId="2FC6B96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Secondary</w:t>
            </w:r>
          </w:p>
        </w:tc>
        <w:tc>
          <w:tcPr>
            <w:tcW w:w="1063" w:type="pct"/>
            <w:noWrap/>
            <w:vAlign w:val="center"/>
            <w:hideMark/>
          </w:tcPr>
          <w:p w14:paraId="75C41935"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520 (46.89)</w:t>
            </w:r>
          </w:p>
        </w:tc>
        <w:tc>
          <w:tcPr>
            <w:tcW w:w="1063" w:type="pct"/>
            <w:noWrap/>
            <w:vAlign w:val="center"/>
            <w:hideMark/>
          </w:tcPr>
          <w:p w14:paraId="7F07FBB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589 (53.11)</w:t>
            </w:r>
          </w:p>
        </w:tc>
        <w:tc>
          <w:tcPr>
            <w:tcW w:w="749" w:type="pct"/>
            <w:vMerge/>
            <w:vAlign w:val="center"/>
            <w:hideMark/>
          </w:tcPr>
          <w:p w14:paraId="70500AC5" w14:textId="77777777" w:rsidR="004752FC" w:rsidRPr="004752FC" w:rsidRDefault="004752FC" w:rsidP="005449F3">
            <w:pPr>
              <w:rPr>
                <w:rFonts w:ascii="Times New Roman" w:hAnsi="Times New Roman" w:cs="Times New Roman"/>
              </w:rPr>
            </w:pPr>
          </w:p>
        </w:tc>
      </w:tr>
      <w:tr w:rsidR="004752FC" w:rsidRPr="004752FC" w14:paraId="73D0F82C" w14:textId="77777777" w:rsidTr="005449F3">
        <w:trPr>
          <w:trHeight w:val="288"/>
        </w:trPr>
        <w:tc>
          <w:tcPr>
            <w:tcW w:w="2125" w:type="pct"/>
            <w:noWrap/>
            <w:vAlign w:val="center"/>
            <w:hideMark/>
          </w:tcPr>
          <w:p w14:paraId="02AEE3A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Higher</w:t>
            </w:r>
          </w:p>
        </w:tc>
        <w:tc>
          <w:tcPr>
            <w:tcW w:w="1063" w:type="pct"/>
            <w:noWrap/>
            <w:vAlign w:val="center"/>
            <w:hideMark/>
          </w:tcPr>
          <w:p w14:paraId="0A615FA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148 (41.81)</w:t>
            </w:r>
          </w:p>
        </w:tc>
        <w:tc>
          <w:tcPr>
            <w:tcW w:w="1063" w:type="pct"/>
            <w:noWrap/>
            <w:vAlign w:val="center"/>
            <w:hideMark/>
          </w:tcPr>
          <w:p w14:paraId="549E800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206 (58.19)</w:t>
            </w:r>
          </w:p>
        </w:tc>
        <w:tc>
          <w:tcPr>
            <w:tcW w:w="749" w:type="pct"/>
            <w:vMerge/>
            <w:vAlign w:val="center"/>
            <w:hideMark/>
          </w:tcPr>
          <w:p w14:paraId="5FA26386" w14:textId="77777777" w:rsidR="004752FC" w:rsidRPr="004752FC" w:rsidRDefault="004752FC" w:rsidP="005449F3">
            <w:pPr>
              <w:rPr>
                <w:rFonts w:ascii="Times New Roman" w:hAnsi="Times New Roman" w:cs="Times New Roman"/>
              </w:rPr>
            </w:pPr>
          </w:p>
        </w:tc>
      </w:tr>
      <w:tr w:rsidR="004752FC" w:rsidRPr="004752FC" w14:paraId="1803F227" w14:textId="77777777" w:rsidTr="005449F3">
        <w:trPr>
          <w:trHeight w:val="288"/>
        </w:trPr>
        <w:tc>
          <w:tcPr>
            <w:tcW w:w="5000" w:type="pct"/>
            <w:gridSpan w:val="4"/>
            <w:noWrap/>
            <w:vAlign w:val="center"/>
            <w:hideMark/>
          </w:tcPr>
          <w:p w14:paraId="32CDB0CA"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Religion</w:t>
            </w:r>
          </w:p>
        </w:tc>
      </w:tr>
      <w:tr w:rsidR="004752FC" w:rsidRPr="004752FC" w14:paraId="2B0C8114" w14:textId="77777777" w:rsidTr="005449F3">
        <w:trPr>
          <w:trHeight w:val="288"/>
        </w:trPr>
        <w:tc>
          <w:tcPr>
            <w:tcW w:w="2125" w:type="pct"/>
            <w:noWrap/>
            <w:vAlign w:val="center"/>
            <w:hideMark/>
          </w:tcPr>
          <w:p w14:paraId="6A6D818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Islam</w:t>
            </w:r>
          </w:p>
        </w:tc>
        <w:tc>
          <w:tcPr>
            <w:tcW w:w="1063" w:type="pct"/>
            <w:noWrap/>
            <w:vAlign w:val="center"/>
            <w:hideMark/>
          </w:tcPr>
          <w:p w14:paraId="0610180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1021 (49.20)</w:t>
            </w:r>
          </w:p>
        </w:tc>
        <w:tc>
          <w:tcPr>
            <w:tcW w:w="1063" w:type="pct"/>
            <w:noWrap/>
            <w:vAlign w:val="center"/>
            <w:hideMark/>
          </w:tcPr>
          <w:p w14:paraId="3277810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1054 (50.80)</w:t>
            </w:r>
          </w:p>
        </w:tc>
        <w:tc>
          <w:tcPr>
            <w:tcW w:w="749" w:type="pct"/>
            <w:vMerge w:val="restart"/>
            <w:noWrap/>
            <w:vAlign w:val="center"/>
            <w:hideMark/>
          </w:tcPr>
          <w:p w14:paraId="2D9E401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0.926</w:t>
            </w:r>
          </w:p>
        </w:tc>
      </w:tr>
      <w:tr w:rsidR="004752FC" w:rsidRPr="004752FC" w14:paraId="6FC5BDD4" w14:textId="77777777" w:rsidTr="005449F3">
        <w:trPr>
          <w:trHeight w:val="288"/>
        </w:trPr>
        <w:tc>
          <w:tcPr>
            <w:tcW w:w="2125" w:type="pct"/>
            <w:noWrap/>
            <w:vAlign w:val="center"/>
            <w:hideMark/>
          </w:tcPr>
          <w:p w14:paraId="19C098E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Others</w:t>
            </w:r>
          </w:p>
        </w:tc>
        <w:tc>
          <w:tcPr>
            <w:tcW w:w="1063" w:type="pct"/>
            <w:noWrap/>
            <w:vAlign w:val="center"/>
            <w:hideMark/>
          </w:tcPr>
          <w:p w14:paraId="0CB5EDE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123 (50.20)</w:t>
            </w:r>
          </w:p>
        </w:tc>
        <w:tc>
          <w:tcPr>
            <w:tcW w:w="1063" w:type="pct"/>
            <w:noWrap/>
            <w:vAlign w:val="center"/>
            <w:hideMark/>
          </w:tcPr>
          <w:p w14:paraId="3A7525B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122 (49.80)</w:t>
            </w:r>
          </w:p>
        </w:tc>
        <w:tc>
          <w:tcPr>
            <w:tcW w:w="749" w:type="pct"/>
            <w:vMerge/>
            <w:vAlign w:val="center"/>
            <w:hideMark/>
          </w:tcPr>
          <w:p w14:paraId="3B34B30D" w14:textId="77777777" w:rsidR="004752FC" w:rsidRPr="004752FC" w:rsidRDefault="004752FC" w:rsidP="005449F3">
            <w:pPr>
              <w:rPr>
                <w:rFonts w:ascii="Times New Roman" w:hAnsi="Times New Roman" w:cs="Times New Roman"/>
              </w:rPr>
            </w:pPr>
          </w:p>
        </w:tc>
      </w:tr>
      <w:tr w:rsidR="004752FC" w:rsidRPr="004752FC" w14:paraId="620504A4" w14:textId="77777777" w:rsidTr="005449F3">
        <w:trPr>
          <w:trHeight w:val="288"/>
        </w:trPr>
        <w:tc>
          <w:tcPr>
            <w:tcW w:w="5000" w:type="pct"/>
            <w:gridSpan w:val="4"/>
            <w:noWrap/>
            <w:vAlign w:val="center"/>
            <w:hideMark/>
          </w:tcPr>
          <w:p w14:paraId="1010727E"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Wealth Index</w:t>
            </w:r>
          </w:p>
        </w:tc>
      </w:tr>
      <w:tr w:rsidR="004752FC" w:rsidRPr="004752FC" w14:paraId="4FF87E69" w14:textId="77777777" w:rsidTr="005449F3">
        <w:trPr>
          <w:trHeight w:val="288"/>
        </w:trPr>
        <w:tc>
          <w:tcPr>
            <w:tcW w:w="2125" w:type="pct"/>
            <w:noWrap/>
            <w:vAlign w:val="center"/>
            <w:hideMark/>
          </w:tcPr>
          <w:p w14:paraId="7590029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Poor</w:t>
            </w:r>
          </w:p>
        </w:tc>
        <w:tc>
          <w:tcPr>
            <w:tcW w:w="1063" w:type="pct"/>
            <w:noWrap/>
            <w:vAlign w:val="center"/>
            <w:hideMark/>
          </w:tcPr>
          <w:p w14:paraId="30C0FE4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572 (54.68)</w:t>
            </w:r>
          </w:p>
        </w:tc>
        <w:tc>
          <w:tcPr>
            <w:tcW w:w="1063" w:type="pct"/>
            <w:noWrap/>
            <w:vAlign w:val="center"/>
            <w:hideMark/>
          </w:tcPr>
          <w:p w14:paraId="76E6C685"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474 (45.32)</w:t>
            </w:r>
          </w:p>
        </w:tc>
        <w:tc>
          <w:tcPr>
            <w:tcW w:w="749" w:type="pct"/>
            <w:vMerge w:val="restart"/>
            <w:noWrap/>
            <w:vAlign w:val="center"/>
            <w:hideMark/>
          </w:tcPr>
          <w:p w14:paraId="0E5AE46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&lt;0.001</w:t>
            </w:r>
          </w:p>
        </w:tc>
      </w:tr>
      <w:tr w:rsidR="004752FC" w:rsidRPr="004752FC" w14:paraId="6E7A7173" w14:textId="77777777" w:rsidTr="005449F3">
        <w:trPr>
          <w:trHeight w:val="288"/>
        </w:trPr>
        <w:tc>
          <w:tcPr>
            <w:tcW w:w="2125" w:type="pct"/>
            <w:noWrap/>
            <w:vAlign w:val="center"/>
            <w:hideMark/>
          </w:tcPr>
          <w:p w14:paraId="0B1650D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Middle</w:t>
            </w:r>
          </w:p>
        </w:tc>
        <w:tc>
          <w:tcPr>
            <w:tcW w:w="1063" w:type="pct"/>
            <w:noWrap/>
            <w:vAlign w:val="center"/>
            <w:hideMark/>
          </w:tcPr>
          <w:p w14:paraId="7227577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229 (51.81)</w:t>
            </w:r>
          </w:p>
        </w:tc>
        <w:tc>
          <w:tcPr>
            <w:tcW w:w="1063" w:type="pct"/>
            <w:noWrap/>
            <w:vAlign w:val="center"/>
            <w:hideMark/>
          </w:tcPr>
          <w:p w14:paraId="6A54300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213 (48.19)</w:t>
            </w:r>
          </w:p>
        </w:tc>
        <w:tc>
          <w:tcPr>
            <w:tcW w:w="749" w:type="pct"/>
            <w:vMerge/>
            <w:vAlign w:val="center"/>
            <w:hideMark/>
          </w:tcPr>
          <w:p w14:paraId="3AC3394F" w14:textId="77777777" w:rsidR="004752FC" w:rsidRPr="004752FC" w:rsidRDefault="004752FC" w:rsidP="005449F3">
            <w:pPr>
              <w:rPr>
                <w:rFonts w:ascii="Times New Roman" w:hAnsi="Times New Roman" w:cs="Times New Roman"/>
              </w:rPr>
            </w:pPr>
          </w:p>
        </w:tc>
      </w:tr>
      <w:tr w:rsidR="004752FC" w:rsidRPr="004752FC" w14:paraId="0FD92C18" w14:textId="77777777" w:rsidTr="005449F3">
        <w:trPr>
          <w:trHeight w:val="288"/>
        </w:trPr>
        <w:tc>
          <w:tcPr>
            <w:tcW w:w="2125" w:type="pct"/>
            <w:noWrap/>
            <w:vAlign w:val="center"/>
            <w:hideMark/>
          </w:tcPr>
          <w:p w14:paraId="6A5F3C3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Rich</w:t>
            </w:r>
          </w:p>
        </w:tc>
        <w:tc>
          <w:tcPr>
            <w:tcW w:w="1063" w:type="pct"/>
            <w:noWrap/>
            <w:vAlign w:val="center"/>
            <w:hideMark/>
          </w:tcPr>
          <w:p w14:paraId="6296ECE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449 (44.63)</w:t>
            </w:r>
          </w:p>
        </w:tc>
        <w:tc>
          <w:tcPr>
            <w:tcW w:w="1063" w:type="pct"/>
            <w:noWrap/>
            <w:vAlign w:val="center"/>
            <w:hideMark/>
          </w:tcPr>
          <w:p w14:paraId="530BB76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557 (55.37)</w:t>
            </w:r>
          </w:p>
        </w:tc>
        <w:tc>
          <w:tcPr>
            <w:tcW w:w="749" w:type="pct"/>
            <w:vMerge/>
            <w:vAlign w:val="center"/>
            <w:hideMark/>
          </w:tcPr>
          <w:p w14:paraId="0387E7ED" w14:textId="77777777" w:rsidR="004752FC" w:rsidRPr="004752FC" w:rsidRDefault="004752FC" w:rsidP="005449F3">
            <w:pPr>
              <w:rPr>
                <w:rFonts w:ascii="Times New Roman" w:hAnsi="Times New Roman" w:cs="Times New Roman"/>
              </w:rPr>
            </w:pPr>
          </w:p>
        </w:tc>
      </w:tr>
      <w:tr w:rsidR="004752FC" w:rsidRPr="004752FC" w14:paraId="7572C167" w14:textId="77777777" w:rsidTr="005449F3">
        <w:trPr>
          <w:trHeight w:val="288"/>
        </w:trPr>
        <w:tc>
          <w:tcPr>
            <w:tcW w:w="5000" w:type="pct"/>
            <w:gridSpan w:val="4"/>
            <w:noWrap/>
            <w:vAlign w:val="center"/>
            <w:hideMark/>
          </w:tcPr>
          <w:p w14:paraId="197D42A7"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Household members</w:t>
            </w:r>
          </w:p>
        </w:tc>
      </w:tr>
      <w:tr w:rsidR="004752FC" w:rsidRPr="004752FC" w14:paraId="3CFE79E7" w14:textId="77777777" w:rsidTr="005449F3">
        <w:trPr>
          <w:trHeight w:val="288"/>
        </w:trPr>
        <w:tc>
          <w:tcPr>
            <w:tcW w:w="2125" w:type="pct"/>
            <w:noWrap/>
            <w:vAlign w:val="center"/>
            <w:hideMark/>
          </w:tcPr>
          <w:p w14:paraId="4E728A3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Less than equal 4</w:t>
            </w:r>
          </w:p>
        </w:tc>
        <w:tc>
          <w:tcPr>
            <w:tcW w:w="1063" w:type="pct"/>
            <w:noWrap/>
            <w:vAlign w:val="center"/>
            <w:hideMark/>
          </w:tcPr>
          <w:p w14:paraId="1B2D85A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488 (49.80)</w:t>
            </w:r>
          </w:p>
        </w:tc>
        <w:tc>
          <w:tcPr>
            <w:tcW w:w="1063" w:type="pct"/>
            <w:noWrap/>
            <w:vAlign w:val="center"/>
            <w:hideMark/>
          </w:tcPr>
          <w:p w14:paraId="3C6CFC15"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492 (50.20)</w:t>
            </w:r>
          </w:p>
        </w:tc>
        <w:tc>
          <w:tcPr>
            <w:tcW w:w="749" w:type="pct"/>
            <w:vMerge w:val="restart"/>
            <w:noWrap/>
            <w:vAlign w:val="center"/>
            <w:hideMark/>
          </w:tcPr>
          <w:p w14:paraId="3C0F961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0.428</w:t>
            </w:r>
          </w:p>
        </w:tc>
      </w:tr>
      <w:tr w:rsidR="004752FC" w:rsidRPr="004752FC" w14:paraId="0583BCE7" w14:textId="77777777" w:rsidTr="005449F3">
        <w:trPr>
          <w:trHeight w:val="288"/>
        </w:trPr>
        <w:tc>
          <w:tcPr>
            <w:tcW w:w="2125" w:type="pct"/>
            <w:noWrap/>
            <w:vAlign w:val="center"/>
            <w:hideMark/>
          </w:tcPr>
          <w:p w14:paraId="0997629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Greater 4</w:t>
            </w:r>
          </w:p>
        </w:tc>
        <w:tc>
          <w:tcPr>
            <w:tcW w:w="1063" w:type="pct"/>
            <w:noWrap/>
            <w:vAlign w:val="center"/>
            <w:hideMark/>
          </w:tcPr>
          <w:p w14:paraId="0FAD31B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762 (50.33)</w:t>
            </w:r>
          </w:p>
        </w:tc>
        <w:tc>
          <w:tcPr>
            <w:tcW w:w="1063" w:type="pct"/>
            <w:noWrap/>
            <w:vAlign w:val="center"/>
            <w:hideMark/>
          </w:tcPr>
          <w:p w14:paraId="0259EA1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752 (49.67)</w:t>
            </w:r>
          </w:p>
        </w:tc>
        <w:tc>
          <w:tcPr>
            <w:tcW w:w="749" w:type="pct"/>
            <w:vMerge/>
            <w:vAlign w:val="center"/>
            <w:hideMark/>
          </w:tcPr>
          <w:p w14:paraId="4E754FD0" w14:textId="77777777" w:rsidR="004752FC" w:rsidRPr="004752FC" w:rsidRDefault="004752FC" w:rsidP="005449F3">
            <w:pPr>
              <w:rPr>
                <w:rFonts w:ascii="Times New Roman" w:hAnsi="Times New Roman" w:cs="Times New Roman"/>
              </w:rPr>
            </w:pPr>
          </w:p>
        </w:tc>
      </w:tr>
      <w:tr w:rsidR="004752FC" w:rsidRPr="004752FC" w14:paraId="5D30AA7B" w14:textId="77777777" w:rsidTr="005449F3">
        <w:trPr>
          <w:trHeight w:val="288"/>
        </w:trPr>
        <w:tc>
          <w:tcPr>
            <w:tcW w:w="5000" w:type="pct"/>
            <w:gridSpan w:val="4"/>
            <w:noWrap/>
            <w:vAlign w:val="center"/>
            <w:hideMark/>
          </w:tcPr>
          <w:p w14:paraId="29F2A856"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Household head’s sex</w:t>
            </w:r>
          </w:p>
        </w:tc>
      </w:tr>
      <w:tr w:rsidR="004752FC" w:rsidRPr="004752FC" w14:paraId="57B50DA9" w14:textId="77777777" w:rsidTr="005449F3">
        <w:trPr>
          <w:trHeight w:val="288"/>
        </w:trPr>
        <w:tc>
          <w:tcPr>
            <w:tcW w:w="2125" w:type="pct"/>
            <w:noWrap/>
            <w:vAlign w:val="center"/>
            <w:hideMark/>
          </w:tcPr>
          <w:p w14:paraId="2F09163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Male</w:t>
            </w:r>
          </w:p>
        </w:tc>
        <w:tc>
          <w:tcPr>
            <w:tcW w:w="1063" w:type="pct"/>
            <w:noWrap/>
            <w:vAlign w:val="center"/>
            <w:hideMark/>
          </w:tcPr>
          <w:p w14:paraId="0AA5F42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1086 (50.51)</w:t>
            </w:r>
          </w:p>
        </w:tc>
        <w:tc>
          <w:tcPr>
            <w:tcW w:w="1063" w:type="pct"/>
            <w:noWrap/>
            <w:vAlign w:val="center"/>
            <w:hideMark/>
          </w:tcPr>
          <w:p w14:paraId="1B95450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1064 (49.49)</w:t>
            </w:r>
          </w:p>
        </w:tc>
        <w:tc>
          <w:tcPr>
            <w:tcW w:w="749" w:type="pct"/>
            <w:vMerge w:val="restart"/>
            <w:noWrap/>
            <w:vAlign w:val="center"/>
            <w:hideMark/>
          </w:tcPr>
          <w:p w14:paraId="4885FFD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0.386</w:t>
            </w:r>
          </w:p>
        </w:tc>
      </w:tr>
      <w:tr w:rsidR="004752FC" w:rsidRPr="004752FC" w14:paraId="0BFAA259" w14:textId="77777777" w:rsidTr="005449F3">
        <w:trPr>
          <w:trHeight w:val="288"/>
        </w:trPr>
        <w:tc>
          <w:tcPr>
            <w:tcW w:w="2125" w:type="pct"/>
            <w:noWrap/>
            <w:vAlign w:val="center"/>
            <w:hideMark/>
          </w:tcPr>
          <w:p w14:paraId="57D9E07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Female</w:t>
            </w:r>
          </w:p>
        </w:tc>
        <w:tc>
          <w:tcPr>
            <w:tcW w:w="1063" w:type="pct"/>
            <w:noWrap/>
            <w:vAlign w:val="center"/>
            <w:hideMark/>
          </w:tcPr>
          <w:p w14:paraId="5C85076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164 (47.67)</w:t>
            </w:r>
          </w:p>
        </w:tc>
        <w:tc>
          <w:tcPr>
            <w:tcW w:w="1063" w:type="pct"/>
            <w:noWrap/>
            <w:vAlign w:val="center"/>
            <w:hideMark/>
          </w:tcPr>
          <w:p w14:paraId="767AC46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180 (52.33)</w:t>
            </w:r>
          </w:p>
        </w:tc>
        <w:tc>
          <w:tcPr>
            <w:tcW w:w="749" w:type="pct"/>
            <w:vMerge/>
            <w:vAlign w:val="center"/>
            <w:hideMark/>
          </w:tcPr>
          <w:p w14:paraId="5ECD7B28" w14:textId="77777777" w:rsidR="004752FC" w:rsidRPr="004752FC" w:rsidRDefault="004752FC" w:rsidP="005449F3">
            <w:pPr>
              <w:rPr>
                <w:rFonts w:ascii="Times New Roman" w:hAnsi="Times New Roman" w:cs="Times New Roman"/>
              </w:rPr>
            </w:pPr>
          </w:p>
        </w:tc>
      </w:tr>
      <w:tr w:rsidR="004752FC" w:rsidRPr="004752FC" w14:paraId="215FE21B" w14:textId="77777777" w:rsidTr="005449F3">
        <w:trPr>
          <w:trHeight w:val="288"/>
        </w:trPr>
        <w:tc>
          <w:tcPr>
            <w:tcW w:w="5000" w:type="pct"/>
            <w:gridSpan w:val="4"/>
            <w:noWrap/>
            <w:vAlign w:val="center"/>
            <w:hideMark/>
          </w:tcPr>
          <w:p w14:paraId="2932EAA1"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Access to mass media</w:t>
            </w:r>
          </w:p>
        </w:tc>
      </w:tr>
      <w:tr w:rsidR="004752FC" w:rsidRPr="004752FC" w14:paraId="08152F69" w14:textId="77777777" w:rsidTr="005449F3">
        <w:trPr>
          <w:trHeight w:val="288"/>
        </w:trPr>
        <w:tc>
          <w:tcPr>
            <w:tcW w:w="2125" w:type="pct"/>
            <w:noWrap/>
            <w:vAlign w:val="center"/>
            <w:hideMark/>
          </w:tcPr>
          <w:p w14:paraId="7671E17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No</w:t>
            </w:r>
          </w:p>
        </w:tc>
        <w:tc>
          <w:tcPr>
            <w:tcW w:w="1063" w:type="pct"/>
            <w:noWrap/>
            <w:vAlign w:val="center"/>
            <w:hideMark/>
          </w:tcPr>
          <w:p w14:paraId="09E2E91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659 (53.66)</w:t>
            </w:r>
          </w:p>
        </w:tc>
        <w:tc>
          <w:tcPr>
            <w:tcW w:w="1063" w:type="pct"/>
            <w:noWrap/>
            <w:vAlign w:val="center"/>
            <w:hideMark/>
          </w:tcPr>
          <w:p w14:paraId="6115225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569 (46.34)</w:t>
            </w:r>
          </w:p>
        </w:tc>
        <w:tc>
          <w:tcPr>
            <w:tcW w:w="749" w:type="pct"/>
            <w:vMerge w:val="restart"/>
            <w:noWrap/>
            <w:vAlign w:val="center"/>
            <w:hideMark/>
          </w:tcPr>
          <w:p w14:paraId="02D3880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&lt;0.001</w:t>
            </w:r>
          </w:p>
        </w:tc>
      </w:tr>
      <w:tr w:rsidR="004752FC" w:rsidRPr="004752FC" w14:paraId="6C238396" w14:textId="77777777" w:rsidTr="005449F3">
        <w:trPr>
          <w:trHeight w:val="288"/>
        </w:trPr>
        <w:tc>
          <w:tcPr>
            <w:tcW w:w="2125" w:type="pct"/>
            <w:noWrap/>
            <w:vAlign w:val="center"/>
            <w:hideMark/>
          </w:tcPr>
          <w:p w14:paraId="2FC8869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Yes</w:t>
            </w:r>
          </w:p>
        </w:tc>
        <w:tc>
          <w:tcPr>
            <w:tcW w:w="1063" w:type="pct"/>
            <w:noWrap/>
            <w:vAlign w:val="center"/>
            <w:hideMark/>
          </w:tcPr>
          <w:p w14:paraId="3AE04F9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538 (46.06)</w:t>
            </w:r>
          </w:p>
        </w:tc>
        <w:tc>
          <w:tcPr>
            <w:tcW w:w="1063" w:type="pct"/>
            <w:noWrap/>
            <w:vAlign w:val="center"/>
            <w:hideMark/>
          </w:tcPr>
          <w:p w14:paraId="4A59873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630 (53.94)</w:t>
            </w:r>
          </w:p>
        </w:tc>
        <w:tc>
          <w:tcPr>
            <w:tcW w:w="749" w:type="pct"/>
            <w:vMerge/>
            <w:vAlign w:val="center"/>
            <w:hideMark/>
          </w:tcPr>
          <w:p w14:paraId="67A62698" w14:textId="77777777" w:rsidR="004752FC" w:rsidRPr="004752FC" w:rsidRDefault="004752FC" w:rsidP="005449F3">
            <w:pPr>
              <w:rPr>
                <w:rFonts w:ascii="Times New Roman" w:hAnsi="Times New Roman" w:cs="Times New Roman"/>
              </w:rPr>
            </w:pPr>
          </w:p>
        </w:tc>
      </w:tr>
      <w:tr w:rsidR="004752FC" w:rsidRPr="004752FC" w14:paraId="153328B2" w14:textId="77777777" w:rsidTr="005449F3">
        <w:trPr>
          <w:trHeight w:val="288"/>
        </w:trPr>
        <w:tc>
          <w:tcPr>
            <w:tcW w:w="5000" w:type="pct"/>
            <w:gridSpan w:val="4"/>
            <w:noWrap/>
            <w:vAlign w:val="center"/>
            <w:hideMark/>
          </w:tcPr>
          <w:p w14:paraId="297C00B0"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lastRenderedPageBreak/>
              <w:t>Child's sex</w:t>
            </w:r>
          </w:p>
        </w:tc>
      </w:tr>
      <w:tr w:rsidR="004752FC" w:rsidRPr="004752FC" w14:paraId="6D64FF90" w14:textId="77777777" w:rsidTr="005449F3">
        <w:trPr>
          <w:trHeight w:val="288"/>
        </w:trPr>
        <w:tc>
          <w:tcPr>
            <w:tcW w:w="2125" w:type="pct"/>
            <w:noWrap/>
            <w:vAlign w:val="center"/>
            <w:hideMark/>
          </w:tcPr>
          <w:p w14:paraId="66ACF67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Male</w:t>
            </w:r>
          </w:p>
        </w:tc>
        <w:tc>
          <w:tcPr>
            <w:tcW w:w="1063" w:type="pct"/>
            <w:noWrap/>
            <w:vAlign w:val="center"/>
            <w:hideMark/>
          </w:tcPr>
          <w:p w14:paraId="1477860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585 (48.99)</w:t>
            </w:r>
          </w:p>
        </w:tc>
        <w:tc>
          <w:tcPr>
            <w:tcW w:w="1063" w:type="pct"/>
            <w:noWrap/>
            <w:vAlign w:val="center"/>
            <w:hideMark/>
          </w:tcPr>
          <w:p w14:paraId="485E664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609 (51.01)</w:t>
            </w:r>
          </w:p>
        </w:tc>
        <w:tc>
          <w:tcPr>
            <w:tcW w:w="749" w:type="pct"/>
            <w:vMerge w:val="restart"/>
            <w:noWrap/>
            <w:vAlign w:val="center"/>
            <w:hideMark/>
          </w:tcPr>
          <w:p w14:paraId="6885BB0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0.612</w:t>
            </w:r>
          </w:p>
        </w:tc>
      </w:tr>
      <w:tr w:rsidR="004752FC" w:rsidRPr="004752FC" w14:paraId="5736ED55" w14:textId="77777777" w:rsidTr="005449F3">
        <w:trPr>
          <w:trHeight w:val="288"/>
        </w:trPr>
        <w:tc>
          <w:tcPr>
            <w:tcW w:w="2125" w:type="pct"/>
            <w:noWrap/>
            <w:vAlign w:val="center"/>
            <w:hideMark/>
          </w:tcPr>
          <w:p w14:paraId="56AD397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Female</w:t>
            </w:r>
          </w:p>
        </w:tc>
        <w:tc>
          <w:tcPr>
            <w:tcW w:w="1063" w:type="pct"/>
            <w:noWrap/>
            <w:vAlign w:val="center"/>
            <w:hideMark/>
          </w:tcPr>
          <w:p w14:paraId="4E82515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559 (49.60)</w:t>
            </w:r>
          </w:p>
        </w:tc>
        <w:tc>
          <w:tcPr>
            <w:tcW w:w="1063" w:type="pct"/>
            <w:noWrap/>
            <w:vAlign w:val="center"/>
            <w:hideMark/>
          </w:tcPr>
          <w:p w14:paraId="7877388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568 (50.40)</w:t>
            </w:r>
          </w:p>
        </w:tc>
        <w:tc>
          <w:tcPr>
            <w:tcW w:w="749" w:type="pct"/>
            <w:vMerge/>
            <w:vAlign w:val="center"/>
            <w:hideMark/>
          </w:tcPr>
          <w:p w14:paraId="10C10058" w14:textId="77777777" w:rsidR="004752FC" w:rsidRPr="004752FC" w:rsidRDefault="004752FC" w:rsidP="005449F3">
            <w:pPr>
              <w:rPr>
                <w:rFonts w:ascii="Times New Roman" w:hAnsi="Times New Roman" w:cs="Times New Roman"/>
              </w:rPr>
            </w:pPr>
          </w:p>
        </w:tc>
      </w:tr>
      <w:tr w:rsidR="004752FC" w:rsidRPr="004752FC" w14:paraId="1E34E4F4" w14:textId="77777777" w:rsidTr="005449F3">
        <w:trPr>
          <w:trHeight w:val="288"/>
        </w:trPr>
        <w:tc>
          <w:tcPr>
            <w:tcW w:w="5000" w:type="pct"/>
            <w:gridSpan w:val="4"/>
            <w:noWrap/>
            <w:vAlign w:val="center"/>
            <w:hideMark/>
          </w:tcPr>
          <w:p w14:paraId="713BCD03"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Birth order</w:t>
            </w:r>
          </w:p>
        </w:tc>
      </w:tr>
      <w:tr w:rsidR="004752FC" w:rsidRPr="004752FC" w14:paraId="275704FA" w14:textId="77777777" w:rsidTr="005449F3">
        <w:trPr>
          <w:trHeight w:val="288"/>
        </w:trPr>
        <w:tc>
          <w:tcPr>
            <w:tcW w:w="2125" w:type="pct"/>
            <w:noWrap/>
            <w:vAlign w:val="center"/>
            <w:hideMark/>
          </w:tcPr>
          <w:p w14:paraId="6E4017A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w:t>
            </w:r>
          </w:p>
        </w:tc>
        <w:tc>
          <w:tcPr>
            <w:tcW w:w="1063" w:type="pct"/>
            <w:noWrap/>
            <w:vAlign w:val="center"/>
            <w:hideMark/>
          </w:tcPr>
          <w:p w14:paraId="2BD8C95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417 (45.87)</w:t>
            </w:r>
          </w:p>
        </w:tc>
        <w:tc>
          <w:tcPr>
            <w:tcW w:w="1063" w:type="pct"/>
            <w:noWrap/>
            <w:vAlign w:val="center"/>
            <w:hideMark/>
          </w:tcPr>
          <w:p w14:paraId="36B1271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492 (54.13)</w:t>
            </w:r>
          </w:p>
        </w:tc>
        <w:tc>
          <w:tcPr>
            <w:tcW w:w="749" w:type="pct"/>
            <w:vMerge w:val="restart"/>
            <w:noWrap/>
            <w:vAlign w:val="center"/>
            <w:hideMark/>
          </w:tcPr>
          <w:p w14:paraId="453542F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0.062</w:t>
            </w:r>
          </w:p>
        </w:tc>
      </w:tr>
      <w:tr w:rsidR="004752FC" w:rsidRPr="004752FC" w14:paraId="085F207A" w14:textId="77777777" w:rsidTr="005449F3">
        <w:trPr>
          <w:trHeight w:val="288"/>
        </w:trPr>
        <w:tc>
          <w:tcPr>
            <w:tcW w:w="2125" w:type="pct"/>
            <w:noWrap/>
            <w:vAlign w:val="center"/>
            <w:hideMark/>
          </w:tcPr>
          <w:p w14:paraId="5066BF5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2-3</w:t>
            </w:r>
          </w:p>
        </w:tc>
        <w:tc>
          <w:tcPr>
            <w:tcW w:w="1063" w:type="pct"/>
            <w:noWrap/>
            <w:vAlign w:val="center"/>
            <w:hideMark/>
          </w:tcPr>
          <w:p w14:paraId="10C7424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582 (50.52)</w:t>
            </w:r>
          </w:p>
        </w:tc>
        <w:tc>
          <w:tcPr>
            <w:tcW w:w="1063" w:type="pct"/>
            <w:noWrap/>
            <w:vAlign w:val="center"/>
            <w:hideMark/>
          </w:tcPr>
          <w:p w14:paraId="47455C5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570 (49.48)</w:t>
            </w:r>
          </w:p>
        </w:tc>
        <w:tc>
          <w:tcPr>
            <w:tcW w:w="749" w:type="pct"/>
            <w:vMerge/>
            <w:vAlign w:val="center"/>
            <w:hideMark/>
          </w:tcPr>
          <w:p w14:paraId="4AF3DC81" w14:textId="77777777" w:rsidR="004752FC" w:rsidRPr="004752FC" w:rsidRDefault="004752FC" w:rsidP="005449F3">
            <w:pPr>
              <w:rPr>
                <w:rFonts w:ascii="Times New Roman" w:hAnsi="Times New Roman" w:cs="Times New Roman"/>
              </w:rPr>
            </w:pPr>
          </w:p>
        </w:tc>
      </w:tr>
      <w:tr w:rsidR="004752FC" w:rsidRPr="004752FC" w14:paraId="161DFD72" w14:textId="77777777" w:rsidTr="005449F3">
        <w:trPr>
          <w:trHeight w:val="288"/>
        </w:trPr>
        <w:tc>
          <w:tcPr>
            <w:tcW w:w="2125" w:type="pct"/>
            <w:noWrap/>
            <w:vAlign w:val="center"/>
            <w:hideMark/>
          </w:tcPr>
          <w:p w14:paraId="446D931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4+</w:t>
            </w:r>
          </w:p>
        </w:tc>
        <w:tc>
          <w:tcPr>
            <w:tcW w:w="1063" w:type="pct"/>
            <w:noWrap/>
            <w:vAlign w:val="center"/>
            <w:hideMark/>
          </w:tcPr>
          <w:p w14:paraId="3AB141C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145 (55.77)</w:t>
            </w:r>
          </w:p>
        </w:tc>
        <w:tc>
          <w:tcPr>
            <w:tcW w:w="1063" w:type="pct"/>
            <w:noWrap/>
            <w:vAlign w:val="center"/>
            <w:hideMark/>
          </w:tcPr>
          <w:p w14:paraId="3D3580B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115 (44.23)</w:t>
            </w:r>
          </w:p>
        </w:tc>
        <w:tc>
          <w:tcPr>
            <w:tcW w:w="749" w:type="pct"/>
            <w:vMerge/>
            <w:vAlign w:val="center"/>
            <w:hideMark/>
          </w:tcPr>
          <w:p w14:paraId="48984F10" w14:textId="77777777" w:rsidR="004752FC" w:rsidRPr="004752FC" w:rsidRDefault="004752FC" w:rsidP="005449F3">
            <w:pPr>
              <w:rPr>
                <w:rFonts w:ascii="Times New Roman" w:hAnsi="Times New Roman" w:cs="Times New Roman"/>
              </w:rPr>
            </w:pPr>
          </w:p>
        </w:tc>
      </w:tr>
    </w:tbl>
    <w:p w14:paraId="1790AFB8" w14:textId="77777777" w:rsidR="004752FC" w:rsidRDefault="004752FC" w:rsidP="004752FC">
      <w:pPr>
        <w:rPr>
          <w:rFonts w:ascii="Times New Roman" w:eastAsia="Times New Roman" w:hAnsi="Times New Roman" w:cs="Times New Roman"/>
          <w:sz w:val="24"/>
          <w:szCs w:val="24"/>
        </w:rPr>
      </w:pPr>
    </w:p>
    <w:p w14:paraId="24B1ED41" w14:textId="77777777" w:rsidR="004752FC" w:rsidRDefault="004752FC" w:rsidP="004752FC">
      <w:pPr>
        <w:spacing w:beforeLines="120" w:before="288" w:afterLines="160" w:after="384" w:line="360" w:lineRule="auto"/>
        <w:rPr>
          <w:rFonts w:ascii="Times New Roman" w:eastAsia="Times New Roman" w:hAnsi="Times New Roman" w:cs="Times New Roman"/>
          <w:sz w:val="24"/>
          <w:szCs w:val="24"/>
        </w:rPr>
      </w:pPr>
      <w:r w:rsidRPr="12863F5F">
        <w:rPr>
          <w:rFonts w:ascii="Times New Roman" w:eastAsia="Times New Roman" w:hAnsi="Times New Roman" w:cs="Times New Roman"/>
          <w:sz w:val="24"/>
          <w:szCs w:val="24"/>
        </w:rPr>
        <w:t>In the crude logistic regression model, children from households with a fixed handwashing facility had 41% higher odds of being enrolled in early childhood education programs compared to those from households with a mobile handwashing facility (</w:t>
      </w:r>
      <w:commentRangeStart w:id="17"/>
      <w:r w:rsidRPr="12863F5F">
        <w:rPr>
          <w:rFonts w:ascii="Times New Roman" w:eastAsia="Times New Roman" w:hAnsi="Times New Roman" w:cs="Times New Roman"/>
          <w:sz w:val="24"/>
          <w:szCs w:val="24"/>
        </w:rPr>
        <w:t>OR</w:t>
      </w:r>
      <w:commentRangeEnd w:id="17"/>
      <w:r w:rsidR="006A20BC">
        <w:rPr>
          <w:rStyle w:val="CommentReference"/>
        </w:rPr>
        <w:commentReference w:id="17"/>
      </w:r>
      <w:r w:rsidRPr="12863F5F">
        <w:rPr>
          <w:rFonts w:ascii="Times New Roman" w:eastAsia="Times New Roman" w:hAnsi="Times New Roman" w:cs="Times New Roman"/>
          <w:sz w:val="24"/>
          <w:szCs w:val="24"/>
        </w:rPr>
        <w:t xml:space="preserve"> = 1.41, 95% CI: 1.02–1.94). Children from households with improved toilet facilities had 36% more likelihood of being enrolled in early childhood education programs compared to those from households with unimproved or no toilet facilities (OR = 1.36, 95% CI: 1.09–1.69, p = 0.006). Also, this study showed that children from households that did not share toilet facilities had 30% higher odds of being enrolled in early childhood education programs compared to those from households that shared toilet facilities (OR = 1.30, 95% CI: 1.06–1.59, p=0.010).</w:t>
      </w:r>
    </w:p>
    <w:p w14:paraId="58E78E0F" w14:textId="59D0546F" w:rsidR="004752FC" w:rsidRDefault="004752FC" w:rsidP="004752FC">
      <w:pPr>
        <w:spacing w:beforeLines="120" w:before="288" w:afterLines="160" w:after="384" w:line="360" w:lineRule="auto"/>
        <w:rPr>
          <w:rFonts w:ascii="Times New Roman" w:eastAsia="Times New Roman" w:hAnsi="Times New Roman" w:cs="Times New Roman"/>
          <w:sz w:val="24"/>
          <w:szCs w:val="24"/>
          <w:highlight w:val="yellow"/>
        </w:rPr>
      </w:pPr>
      <w:r w:rsidRPr="12863F5F">
        <w:rPr>
          <w:rFonts w:ascii="Times New Roman" w:eastAsia="Times New Roman" w:hAnsi="Times New Roman" w:cs="Times New Roman"/>
          <w:sz w:val="24"/>
          <w:szCs w:val="24"/>
        </w:rPr>
        <w:t>In the adjusted logistic regression model, several independent variables showed a significant relation with early childhood education programs enrollment. Children from households with basic hand washing facilities were 34% more likely to be enrolled compared to those with limited hand washing facilities (</w:t>
      </w:r>
      <w:commentRangeStart w:id="18"/>
      <w:r w:rsidRPr="12863F5F">
        <w:rPr>
          <w:rFonts w:ascii="Times New Roman" w:eastAsia="Times New Roman" w:hAnsi="Times New Roman" w:cs="Times New Roman"/>
          <w:sz w:val="24"/>
          <w:szCs w:val="24"/>
        </w:rPr>
        <w:t>RR</w:t>
      </w:r>
      <w:commentRangeEnd w:id="18"/>
      <w:r w:rsidR="006A20BC">
        <w:rPr>
          <w:rStyle w:val="CommentReference"/>
        </w:rPr>
        <w:commentReference w:id="18"/>
      </w:r>
      <w:r w:rsidRPr="12863F5F">
        <w:rPr>
          <w:rFonts w:ascii="Times New Roman" w:eastAsia="Times New Roman" w:hAnsi="Times New Roman" w:cs="Times New Roman"/>
          <w:sz w:val="24"/>
          <w:szCs w:val="24"/>
        </w:rPr>
        <w:t xml:space="preserve"> = 1.34, 95% CI: 1.07-1.67, p-value =0.012). The odds ratio (OR) for households that treat their drinking water is 1.33, meaning children in these households are 33% more likely to participate in an ECE program compared to those in households that do not treat their drinking water. In terms of divisional discrepancies, children from the Rangpur division were 102% more likely to be enrolled compared to those from </w:t>
      </w:r>
      <w:proofErr w:type="spellStart"/>
      <w:r w:rsidRPr="12863F5F">
        <w:rPr>
          <w:rFonts w:ascii="Times New Roman" w:eastAsia="Times New Roman" w:hAnsi="Times New Roman" w:cs="Times New Roman"/>
          <w:sz w:val="24"/>
          <w:szCs w:val="24"/>
        </w:rPr>
        <w:t>Barishal</w:t>
      </w:r>
      <w:proofErr w:type="spellEnd"/>
      <w:r w:rsidRPr="12863F5F">
        <w:rPr>
          <w:rFonts w:ascii="Times New Roman" w:eastAsia="Times New Roman" w:hAnsi="Times New Roman" w:cs="Times New Roman"/>
          <w:sz w:val="24"/>
          <w:szCs w:val="24"/>
        </w:rPr>
        <w:t xml:space="preserve"> (RR = 2.02, 95% CI: 1.35-3.03, p-value =0.001). Also, children from Mymensingh and </w:t>
      </w:r>
      <w:proofErr w:type="spellStart"/>
      <w:r w:rsidRPr="12863F5F">
        <w:rPr>
          <w:rFonts w:ascii="Times New Roman" w:eastAsia="Times New Roman" w:hAnsi="Times New Roman" w:cs="Times New Roman"/>
          <w:sz w:val="24"/>
          <w:szCs w:val="24"/>
        </w:rPr>
        <w:t>Rajshahi</w:t>
      </w:r>
      <w:proofErr w:type="spellEnd"/>
      <w:r w:rsidRPr="12863F5F">
        <w:rPr>
          <w:rFonts w:ascii="Times New Roman" w:eastAsia="Times New Roman" w:hAnsi="Times New Roman" w:cs="Times New Roman"/>
          <w:sz w:val="24"/>
          <w:szCs w:val="24"/>
        </w:rPr>
        <w:t xml:space="preserve"> had the same 41% higher odds of enrollment with (RR = 1.41, 95% CI: 0.98-2.03, p-value =0.063) and (RR = 1.41, 95% CI: 0.94-2.11, p-value =0.096) respectively, Khulna had 42% higher odds of enrollment (RR=1.42, 95% CI=0.98-2.07, p-value=0.067) compared to </w:t>
      </w:r>
      <w:proofErr w:type="spellStart"/>
      <w:r w:rsidRPr="12863F5F">
        <w:rPr>
          <w:rFonts w:ascii="Times New Roman" w:eastAsia="Times New Roman" w:hAnsi="Times New Roman" w:cs="Times New Roman"/>
          <w:sz w:val="24"/>
          <w:szCs w:val="24"/>
        </w:rPr>
        <w:t>Barishal</w:t>
      </w:r>
      <w:proofErr w:type="spellEnd"/>
      <w:r w:rsidRPr="12863F5F">
        <w:rPr>
          <w:rFonts w:ascii="Times New Roman" w:eastAsia="Times New Roman" w:hAnsi="Times New Roman" w:cs="Times New Roman"/>
          <w:sz w:val="24"/>
          <w:szCs w:val="24"/>
        </w:rPr>
        <w:t>.  Mother's education also played a vital role, with children whose mothers had higher education being 1.77 times more likely to be enrolled (OR= 1.77, 95% CI= 1.13-2.8, p-value= 0.014) and whose mother had primary education had 56% more likely to be enrolled (OR= 1.56, 95% CI= 1.09-</w:t>
      </w:r>
      <w:r w:rsidRPr="12863F5F">
        <w:rPr>
          <w:rFonts w:ascii="Times New Roman" w:eastAsia="Times New Roman" w:hAnsi="Times New Roman" w:cs="Times New Roman"/>
          <w:sz w:val="24"/>
          <w:szCs w:val="24"/>
        </w:rPr>
        <w:lastRenderedPageBreak/>
        <w:t>2.24, p-value= 0.016) in ECE program compared to those whose mothers had no education</w:t>
      </w:r>
      <w:r w:rsidR="00FD43DE">
        <w:rPr>
          <w:rFonts w:ascii="Times New Roman" w:eastAsia="Times New Roman" w:hAnsi="Times New Roman" w:cs="Times New Roman"/>
          <w:sz w:val="24"/>
          <w:szCs w:val="24"/>
        </w:rPr>
        <w:t xml:space="preserve"> (Table 3)</w:t>
      </w:r>
      <w:r w:rsidRPr="12863F5F">
        <w:rPr>
          <w:rFonts w:ascii="Times New Roman" w:eastAsia="Times New Roman" w:hAnsi="Times New Roman" w:cs="Times New Roman"/>
          <w:sz w:val="24"/>
          <w:szCs w:val="24"/>
        </w:rPr>
        <w:t>.</w:t>
      </w:r>
    </w:p>
    <w:p w14:paraId="4641BF2C" w14:textId="218A2DA5" w:rsidR="004752FC" w:rsidRPr="00707A9C" w:rsidRDefault="004752FC" w:rsidP="004752FC">
      <w:pPr>
        <w:rPr>
          <w:rFonts w:ascii="Times New Roman" w:eastAsia="Times New Roman" w:hAnsi="Times New Roman" w:cs="Times New Roman"/>
          <w:sz w:val="24"/>
          <w:szCs w:val="24"/>
        </w:rPr>
      </w:pPr>
      <w:r w:rsidRPr="00666337">
        <w:rPr>
          <w:rFonts w:ascii="Times New Roman" w:eastAsia="Times New Roman" w:hAnsi="Times New Roman" w:cs="Times New Roman"/>
          <w:b/>
          <w:bCs/>
          <w:sz w:val="24"/>
          <w:szCs w:val="24"/>
        </w:rPr>
        <w:t xml:space="preserve">Table </w:t>
      </w:r>
      <w:r w:rsidR="00666337" w:rsidRPr="00666337">
        <w:rPr>
          <w:rFonts w:ascii="Times New Roman" w:eastAsia="Times New Roman" w:hAnsi="Times New Roman" w:cs="Times New Roman"/>
          <w:b/>
          <w:bCs/>
          <w:sz w:val="24"/>
          <w:szCs w:val="24"/>
        </w:rPr>
        <w:t>3</w:t>
      </w:r>
      <w:r w:rsidRPr="00666337">
        <w:rPr>
          <w:rFonts w:ascii="Times New Roman" w:eastAsia="Times New Roman" w:hAnsi="Times New Roman" w:cs="Times New Roman"/>
          <w:b/>
          <w:bCs/>
          <w:sz w:val="24"/>
          <w:szCs w:val="24"/>
        </w:rPr>
        <w:t xml:space="preserve">: </w:t>
      </w:r>
      <w:r w:rsidR="00707A9C">
        <w:rPr>
          <w:rFonts w:ascii="Times New Roman" w:eastAsia="Times New Roman" w:hAnsi="Times New Roman" w:cs="Times New Roman"/>
          <w:sz w:val="24"/>
          <w:szCs w:val="24"/>
        </w:rPr>
        <w:t>Factors associated with ECE enrollment status</w:t>
      </w:r>
    </w:p>
    <w:tbl>
      <w:tblPr>
        <w:tblStyle w:val="TableGrid"/>
        <w:tblW w:w="5094" w:type="pct"/>
        <w:tblLook w:val="04A0" w:firstRow="1" w:lastRow="0" w:firstColumn="1" w:lastColumn="0" w:noHBand="0" w:noVBand="1"/>
      </w:tblPr>
      <w:tblGrid>
        <w:gridCol w:w="2894"/>
        <w:gridCol w:w="2196"/>
        <w:gridCol w:w="946"/>
        <w:gridCol w:w="2565"/>
        <w:gridCol w:w="925"/>
      </w:tblGrid>
      <w:tr w:rsidR="004752FC" w:rsidRPr="004752FC" w14:paraId="3397E308" w14:textId="77777777" w:rsidTr="005449F3">
        <w:trPr>
          <w:trHeight w:val="288"/>
        </w:trPr>
        <w:tc>
          <w:tcPr>
            <w:tcW w:w="1556" w:type="pct"/>
            <w:vMerge w:val="restart"/>
            <w:noWrap/>
            <w:vAlign w:val="center"/>
            <w:hideMark/>
          </w:tcPr>
          <w:p w14:paraId="634FE023"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Characteristics</w:t>
            </w:r>
          </w:p>
        </w:tc>
        <w:tc>
          <w:tcPr>
            <w:tcW w:w="3444" w:type="pct"/>
            <w:gridSpan w:val="4"/>
            <w:noWrap/>
            <w:vAlign w:val="center"/>
            <w:hideMark/>
          </w:tcPr>
          <w:p w14:paraId="0A5680CD"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Logistic Regression</w:t>
            </w:r>
          </w:p>
        </w:tc>
      </w:tr>
      <w:tr w:rsidR="004752FC" w:rsidRPr="004752FC" w14:paraId="27F83099" w14:textId="77777777" w:rsidTr="005449F3">
        <w:trPr>
          <w:trHeight w:val="288"/>
        </w:trPr>
        <w:tc>
          <w:tcPr>
            <w:tcW w:w="1556" w:type="pct"/>
            <w:vMerge/>
            <w:vAlign w:val="center"/>
            <w:hideMark/>
          </w:tcPr>
          <w:p w14:paraId="64ED8A56" w14:textId="77777777" w:rsidR="004752FC" w:rsidRPr="004752FC" w:rsidRDefault="004752FC" w:rsidP="005449F3">
            <w:pPr>
              <w:rPr>
                <w:rFonts w:ascii="Times New Roman" w:hAnsi="Times New Roman" w:cs="Times New Roman"/>
                <w:b/>
                <w:bCs/>
              </w:rPr>
            </w:pPr>
          </w:p>
        </w:tc>
        <w:tc>
          <w:tcPr>
            <w:tcW w:w="1010" w:type="pct"/>
            <w:noWrap/>
            <w:vAlign w:val="center"/>
            <w:hideMark/>
          </w:tcPr>
          <w:p w14:paraId="07E0FCAE"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Crude OR (95% C.I)</w:t>
            </w:r>
          </w:p>
        </w:tc>
        <w:tc>
          <w:tcPr>
            <w:tcW w:w="520" w:type="pct"/>
            <w:noWrap/>
            <w:vAlign w:val="center"/>
            <w:hideMark/>
          </w:tcPr>
          <w:p w14:paraId="5D4A6737"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P-value</w:t>
            </w:r>
          </w:p>
        </w:tc>
        <w:tc>
          <w:tcPr>
            <w:tcW w:w="1395" w:type="pct"/>
            <w:noWrap/>
            <w:vAlign w:val="center"/>
            <w:hideMark/>
          </w:tcPr>
          <w:p w14:paraId="0A66982D"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Adjusted OR (95% C.I)</w:t>
            </w:r>
          </w:p>
        </w:tc>
        <w:tc>
          <w:tcPr>
            <w:tcW w:w="520" w:type="pct"/>
            <w:noWrap/>
            <w:vAlign w:val="center"/>
            <w:hideMark/>
          </w:tcPr>
          <w:p w14:paraId="1CE8BF1B"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P-value</w:t>
            </w:r>
          </w:p>
        </w:tc>
      </w:tr>
      <w:tr w:rsidR="004752FC" w:rsidRPr="004752FC" w14:paraId="30F75E4F" w14:textId="77777777" w:rsidTr="005449F3">
        <w:trPr>
          <w:trHeight w:val="288"/>
        </w:trPr>
        <w:tc>
          <w:tcPr>
            <w:tcW w:w="5000" w:type="pct"/>
            <w:gridSpan w:val="5"/>
            <w:noWrap/>
            <w:vAlign w:val="center"/>
            <w:hideMark/>
          </w:tcPr>
          <w:p w14:paraId="776D237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Hand washing facility</w:t>
            </w:r>
          </w:p>
        </w:tc>
      </w:tr>
      <w:tr w:rsidR="004752FC" w:rsidRPr="004752FC" w14:paraId="5DB65FCB" w14:textId="77777777" w:rsidTr="005449F3">
        <w:trPr>
          <w:trHeight w:val="288"/>
        </w:trPr>
        <w:tc>
          <w:tcPr>
            <w:tcW w:w="1556" w:type="pct"/>
            <w:noWrap/>
            <w:vAlign w:val="center"/>
            <w:hideMark/>
          </w:tcPr>
          <w:p w14:paraId="1CE9C5C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Limited</w:t>
            </w:r>
          </w:p>
        </w:tc>
        <w:tc>
          <w:tcPr>
            <w:tcW w:w="1010" w:type="pct"/>
            <w:noWrap/>
            <w:vAlign w:val="center"/>
            <w:hideMark/>
          </w:tcPr>
          <w:p w14:paraId="4F545AC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722B39B7"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7F520EDF"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0A1188B6" w14:textId="77777777" w:rsidR="004752FC" w:rsidRPr="004752FC" w:rsidRDefault="004752FC" w:rsidP="005449F3">
            <w:pPr>
              <w:rPr>
                <w:rFonts w:ascii="Times New Roman" w:eastAsia="Times New Roman" w:hAnsi="Times New Roman" w:cs="Times New Roman"/>
              </w:rPr>
            </w:pPr>
          </w:p>
        </w:tc>
      </w:tr>
      <w:tr w:rsidR="004752FC" w:rsidRPr="004752FC" w14:paraId="4F6684AE" w14:textId="77777777" w:rsidTr="005449F3">
        <w:trPr>
          <w:trHeight w:val="288"/>
        </w:trPr>
        <w:tc>
          <w:tcPr>
            <w:tcW w:w="1556" w:type="pct"/>
            <w:noWrap/>
            <w:vAlign w:val="center"/>
            <w:hideMark/>
          </w:tcPr>
          <w:p w14:paraId="3885D8F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Basic</w:t>
            </w:r>
          </w:p>
        </w:tc>
        <w:tc>
          <w:tcPr>
            <w:tcW w:w="1010" w:type="pct"/>
            <w:noWrap/>
            <w:vAlign w:val="center"/>
            <w:hideMark/>
          </w:tcPr>
          <w:p w14:paraId="01E277D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1.64 (1.36, 1.97)</w:t>
            </w:r>
          </w:p>
        </w:tc>
        <w:tc>
          <w:tcPr>
            <w:tcW w:w="520" w:type="pct"/>
            <w:noWrap/>
            <w:vAlign w:val="center"/>
            <w:hideMark/>
          </w:tcPr>
          <w:p w14:paraId="681C5EB3" w14:textId="1E74A155"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&lt;0.00</w:t>
            </w:r>
            <w:ins w:id="19" w:author="Mohammad Nayeem Hasan" w:date="2024-12-08T21:31:00Z" w16du:dateUtc="2024-12-08T15:31:00Z">
              <w:r w:rsidR="00F9043F">
                <w:rPr>
                  <w:rFonts w:ascii="Times New Roman" w:eastAsia="Times New Roman" w:hAnsi="Times New Roman" w:cs="Times New Roman"/>
                </w:rPr>
                <w:t>1</w:t>
              </w:r>
            </w:ins>
            <w:del w:id="20" w:author="Mohammad Nayeem Hasan" w:date="2024-12-08T21:31:00Z" w16du:dateUtc="2024-12-08T15:31:00Z">
              <w:r w:rsidRPr="004752FC" w:rsidDel="00F9043F">
                <w:rPr>
                  <w:rFonts w:ascii="Times New Roman" w:eastAsia="Times New Roman" w:hAnsi="Times New Roman" w:cs="Times New Roman"/>
                </w:rPr>
                <w:delText>0</w:delText>
              </w:r>
            </w:del>
          </w:p>
        </w:tc>
        <w:tc>
          <w:tcPr>
            <w:tcW w:w="1395" w:type="pct"/>
            <w:noWrap/>
            <w:vAlign w:val="center"/>
            <w:hideMark/>
          </w:tcPr>
          <w:p w14:paraId="2369F2F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1.34 (1.07, 1.67)</w:t>
            </w:r>
          </w:p>
        </w:tc>
        <w:tc>
          <w:tcPr>
            <w:tcW w:w="520" w:type="pct"/>
            <w:noWrap/>
            <w:vAlign w:val="center"/>
            <w:hideMark/>
          </w:tcPr>
          <w:p w14:paraId="3299BFF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0.012</w:t>
            </w:r>
          </w:p>
        </w:tc>
      </w:tr>
      <w:tr w:rsidR="004752FC" w:rsidRPr="004752FC" w14:paraId="41BD081F" w14:textId="77777777" w:rsidTr="005449F3">
        <w:trPr>
          <w:trHeight w:val="288"/>
        </w:trPr>
        <w:tc>
          <w:tcPr>
            <w:tcW w:w="5000" w:type="pct"/>
            <w:gridSpan w:val="5"/>
            <w:noWrap/>
            <w:vAlign w:val="center"/>
            <w:hideMark/>
          </w:tcPr>
          <w:p w14:paraId="2AFCDD2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Hand washing place</w:t>
            </w:r>
          </w:p>
        </w:tc>
      </w:tr>
      <w:tr w:rsidR="004752FC" w:rsidRPr="004752FC" w14:paraId="46784649" w14:textId="77777777" w:rsidTr="005449F3">
        <w:trPr>
          <w:trHeight w:val="288"/>
        </w:trPr>
        <w:tc>
          <w:tcPr>
            <w:tcW w:w="1556" w:type="pct"/>
            <w:noWrap/>
            <w:vAlign w:val="center"/>
            <w:hideMark/>
          </w:tcPr>
          <w:p w14:paraId="0BED56C5"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Mobile</w:t>
            </w:r>
          </w:p>
        </w:tc>
        <w:tc>
          <w:tcPr>
            <w:tcW w:w="1010" w:type="pct"/>
            <w:noWrap/>
            <w:vAlign w:val="center"/>
            <w:hideMark/>
          </w:tcPr>
          <w:p w14:paraId="2B267E5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7EC8861F"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6DCE42E7"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1CE98AA3" w14:textId="77777777" w:rsidR="004752FC" w:rsidRPr="004752FC" w:rsidRDefault="004752FC" w:rsidP="005449F3">
            <w:pPr>
              <w:rPr>
                <w:rFonts w:ascii="Times New Roman" w:eastAsia="Times New Roman" w:hAnsi="Times New Roman" w:cs="Times New Roman"/>
              </w:rPr>
            </w:pPr>
          </w:p>
        </w:tc>
      </w:tr>
      <w:tr w:rsidR="004752FC" w:rsidRPr="004752FC" w14:paraId="099A62F3" w14:textId="77777777" w:rsidTr="005449F3">
        <w:trPr>
          <w:trHeight w:val="288"/>
        </w:trPr>
        <w:tc>
          <w:tcPr>
            <w:tcW w:w="1556" w:type="pct"/>
            <w:noWrap/>
            <w:vAlign w:val="center"/>
            <w:hideMark/>
          </w:tcPr>
          <w:p w14:paraId="0F2D4BC5"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Fixed</w:t>
            </w:r>
          </w:p>
        </w:tc>
        <w:tc>
          <w:tcPr>
            <w:tcW w:w="1010" w:type="pct"/>
            <w:noWrap/>
            <w:vAlign w:val="center"/>
            <w:hideMark/>
          </w:tcPr>
          <w:p w14:paraId="57C0719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1.41 (1.02, 1.94)</w:t>
            </w:r>
          </w:p>
        </w:tc>
        <w:tc>
          <w:tcPr>
            <w:tcW w:w="520" w:type="pct"/>
            <w:noWrap/>
            <w:vAlign w:val="center"/>
            <w:hideMark/>
          </w:tcPr>
          <w:p w14:paraId="0CD2DAC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0.035</w:t>
            </w:r>
          </w:p>
        </w:tc>
        <w:tc>
          <w:tcPr>
            <w:tcW w:w="1395" w:type="pct"/>
            <w:noWrap/>
            <w:vAlign w:val="center"/>
            <w:hideMark/>
          </w:tcPr>
          <w:p w14:paraId="102059E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1.10 (0.78, 1.56)</w:t>
            </w:r>
          </w:p>
        </w:tc>
        <w:tc>
          <w:tcPr>
            <w:tcW w:w="520" w:type="pct"/>
            <w:noWrap/>
            <w:vAlign w:val="center"/>
            <w:hideMark/>
          </w:tcPr>
          <w:p w14:paraId="44263A6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0.592</w:t>
            </w:r>
          </w:p>
        </w:tc>
      </w:tr>
      <w:tr w:rsidR="004752FC" w:rsidRPr="004752FC" w14:paraId="67E62409" w14:textId="77777777" w:rsidTr="005449F3">
        <w:trPr>
          <w:trHeight w:val="288"/>
        </w:trPr>
        <w:tc>
          <w:tcPr>
            <w:tcW w:w="5000" w:type="pct"/>
            <w:gridSpan w:val="5"/>
            <w:noWrap/>
            <w:vAlign w:val="center"/>
            <w:hideMark/>
          </w:tcPr>
          <w:p w14:paraId="02D2B13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Toilet facility</w:t>
            </w:r>
          </w:p>
        </w:tc>
      </w:tr>
      <w:tr w:rsidR="004752FC" w:rsidRPr="004752FC" w14:paraId="146D4DA5" w14:textId="77777777" w:rsidTr="005449F3">
        <w:trPr>
          <w:trHeight w:val="288"/>
        </w:trPr>
        <w:tc>
          <w:tcPr>
            <w:tcW w:w="1556" w:type="pct"/>
            <w:noWrap/>
            <w:vAlign w:val="center"/>
            <w:hideMark/>
          </w:tcPr>
          <w:p w14:paraId="030153E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Unimproved/no facility</w:t>
            </w:r>
          </w:p>
        </w:tc>
        <w:tc>
          <w:tcPr>
            <w:tcW w:w="1010" w:type="pct"/>
            <w:noWrap/>
            <w:vAlign w:val="center"/>
            <w:hideMark/>
          </w:tcPr>
          <w:p w14:paraId="64FD6FB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69B44175"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43402542"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0EE22334" w14:textId="77777777" w:rsidR="004752FC" w:rsidRPr="004752FC" w:rsidRDefault="004752FC" w:rsidP="005449F3">
            <w:pPr>
              <w:rPr>
                <w:rFonts w:ascii="Times New Roman" w:eastAsia="Times New Roman" w:hAnsi="Times New Roman" w:cs="Times New Roman"/>
              </w:rPr>
            </w:pPr>
          </w:p>
        </w:tc>
      </w:tr>
      <w:tr w:rsidR="004752FC" w:rsidRPr="004752FC" w14:paraId="4DF2D078" w14:textId="77777777" w:rsidTr="005449F3">
        <w:trPr>
          <w:trHeight w:val="288"/>
        </w:trPr>
        <w:tc>
          <w:tcPr>
            <w:tcW w:w="1556" w:type="pct"/>
            <w:noWrap/>
            <w:vAlign w:val="center"/>
            <w:hideMark/>
          </w:tcPr>
          <w:p w14:paraId="40487EE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Improved</w:t>
            </w:r>
          </w:p>
        </w:tc>
        <w:tc>
          <w:tcPr>
            <w:tcW w:w="1010" w:type="pct"/>
            <w:noWrap/>
            <w:vAlign w:val="center"/>
            <w:hideMark/>
          </w:tcPr>
          <w:p w14:paraId="3839DE4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1.36 (1.09, 1.69)</w:t>
            </w:r>
          </w:p>
        </w:tc>
        <w:tc>
          <w:tcPr>
            <w:tcW w:w="520" w:type="pct"/>
            <w:noWrap/>
            <w:vAlign w:val="center"/>
            <w:hideMark/>
          </w:tcPr>
          <w:p w14:paraId="1F10382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0.006</w:t>
            </w:r>
          </w:p>
        </w:tc>
        <w:tc>
          <w:tcPr>
            <w:tcW w:w="1395" w:type="pct"/>
            <w:noWrap/>
            <w:vAlign w:val="center"/>
            <w:hideMark/>
          </w:tcPr>
          <w:p w14:paraId="4C4645F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1.15 (0.89, 1.48)</w:t>
            </w:r>
          </w:p>
        </w:tc>
        <w:tc>
          <w:tcPr>
            <w:tcW w:w="520" w:type="pct"/>
            <w:noWrap/>
            <w:vAlign w:val="center"/>
            <w:hideMark/>
          </w:tcPr>
          <w:p w14:paraId="3EF812B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0.295</w:t>
            </w:r>
          </w:p>
        </w:tc>
      </w:tr>
      <w:tr w:rsidR="004752FC" w:rsidRPr="004752FC" w14:paraId="31017B0A" w14:textId="77777777" w:rsidTr="005449F3">
        <w:trPr>
          <w:trHeight w:val="288"/>
        </w:trPr>
        <w:tc>
          <w:tcPr>
            <w:tcW w:w="5000" w:type="pct"/>
            <w:gridSpan w:val="5"/>
            <w:noWrap/>
            <w:vAlign w:val="center"/>
            <w:hideMark/>
          </w:tcPr>
          <w:p w14:paraId="77346B3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Toilet share</w:t>
            </w:r>
          </w:p>
        </w:tc>
      </w:tr>
      <w:tr w:rsidR="004752FC" w:rsidRPr="004752FC" w14:paraId="27270680" w14:textId="77777777" w:rsidTr="005449F3">
        <w:trPr>
          <w:trHeight w:val="288"/>
        </w:trPr>
        <w:tc>
          <w:tcPr>
            <w:tcW w:w="1556" w:type="pct"/>
            <w:noWrap/>
            <w:vAlign w:val="center"/>
            <w:hideMark/>
          </w:tcPr>
          <w:p w14:paraId="20D9FDA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Yes</w:t>
            </w:r>
          </w:p>
        </w:tc>
        <w:tc>
          <w:tcPr>
            <w:tcW w:w="1010" w:type="pct"/>
            <w:noWrap/>
            <w:vAlign w:val="center"/>
            <w:hideMark/>
          </w:tcPr>
          <w:p w14:paraId="65E5EE4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40F1F89F"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1DDBD0C4"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14E4C35A" w14:textId="77777777" w:rsidR="004752FC" w:rsidRPr="004752FC" w:rsidRDefault="004752FC" w:rsidP="005449F3">
            <w:pPr>
              <w:rPr>
                <w:rFonts w:ascii="Times New Roman" w:eastAsia="Times New Roman" w:hAnsi="Times New Roman" w:cs="Times New Roman"/>
              </w:rPr>
            </w:pPr>
          </w:p>
        </w:tc>
      </w:tr>
      <w:tr w:rsidR="004752FC" w:rsidRPr="004752FC" w14:paraId="2A9D79E5" w14:textId="77777777" w:rsidTr="005449F3">
        <w:trPr>
          <w:trHeight w:val="288"/>
        </w:trPr>
        <w:tc>
          <w:tcPr>
            <w:tcW w:w="1556" w:type="pct"/>
            <w:noWrap/>
            <w:vAlign w:val="center"/>
            <w:hideMark/>
          </w:tcPr>
          <w:p w14:paraId="1F3115D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No</w:t>
            </w:r>
          </w:p>
        </w:tc>
        <w:tc>
          <w:tcPr>
            <w:tcW w:w="1010" w:type="pct"/>
            <w:noWrap/>
            <w:vAlign w:val="center"/>
            <w:hideMark/>
          </w:tcPr>
          <w:p w14:paraId="391EF16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1.30 (1.06, 1.59)</w:t>
            </w:r>
          </w:p>
        </w:tc>
        <w:tc>
          <w:tcPr>
            <w:tcW w:w="520" w:type="pct"/>
            <w:noWrap/>
            <w:vAlign w:val="center"/>
            <w:hideMark/>
          </w:tcPr>
          <w:p w14:paraId="731FEDA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0.010</w:t>
            </w:r>
          </w:p>
        </w:tc>
        <w:tc>
          <w:tcPr>
            <w:tcW w:w="1395" w:type="pct"/>
            <w:noWrap/>
            <w:vAlign w:val="center"/>
            <w:hideMark/>
          </w:tcPr>
          <w:p w14:paraId="2AEC4B4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1.15 (0.92, 1.44)</w:t>
            </w:r>
          </w:p>
        </w:tc>
        <w:tc>
          <w:tcPr>
            <w:tcW w:w="520" w:type="pct"/>
            <w:noWrap/>
            <w:vAlign w:val="center"/>
            <w:hideMark/>
          </w:tcPr>
          <w:p w14:paraId="46118EB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0.226</w:t>
            </w:r>
          </w:p>
        </w:tc>
      </w:tr>
      <w:tr w:rsidR="004752FC" w:rsidRPr="004752FC" w14:paraId="5D9264B7" w14:textId="77777777" w:rsidTr="005449F3">
        <w:trPr>
          <w:trHeight w:val="288"/>
        </w:trPr>
        <w:tc>
          <w:tcPr>
            <w:tcW w:w="3086" w:type="pct"/>
            <w:gridSpan w:val="3"/>
            <w:noWrap/>
            <w:vAlign w:val="center"/>
            <w:hideMark/>
          </w:tcPr>
          <w:p w14:paraId="765A177C"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Source of water</w:t>
            </w:r>
          </w:p>
        </w:tc>
        <w:tc>
          <w:tcPr>
            <w:tcW w:w="1395" w:type="pct"/>
            <w:noWrap/>
            <w:vAlign w:val="center"/>
            <w:hideMark/>
          </w:tcPr>
          <w:p w14:paraId="7943F351" w14:textId="77777777" w:rsidR="004752FC" w:rsidRPr="004752FC" w:rsidRDefault="004752FC" w:rsidP="005449F3">
            <w:pPr>
              <w:rPr>
                <w:rFonts w:ascii="Times New Roman" w:eastAsia="Times New Roman" w:hAnsi="Times New Roman" w:cs="Times New Roman"/>
                <w:b/>
                <w:bCs/>
              </w:rPr>
            </w:pPr>
          </w:p>
        </w:tc>
        <w:tc>
          <w:tcPr>
            <w:tcW w:w="520" w:type="pct"/>
            <w:noWrap/>
            <w:vAlign w:val="center"/>
            <w:hideMark/>
          </w:tcPr>
          <w:p w14:paraId="3EDA739F" w14:textId="77777777" w:rsidR="004752FC" w:rsidRPr="004752FC" w:rsidRDefault="004752FC" w:rsidP="005449F3">
            <w:pPr>
              <w:rPr>
                <w:rFonts w:ascii="Times New Roman" w:eastAsia="Times New Roman" w:hAnsi="Times New Roman" w:cs="Times New Roman"/>
              </w:rPr>
            </w:pPr>
          </w:p>
        </w:tc>
      </w:tr>
      <w:tr w:rsidR="004752FC" w:rsidRPr="004752FC" w14:paraId="2CB06A8B" w14:textId="77777777" w:rsidTr="005449F3">
        <w:trPr>
          <w:trHeight w:val="288"/>
        </w:trPr>
        <w:tc>
          <w:tcPr>
            <w:tcW w:w="1556" w:type="pct"/>
            <w:noWrap/>
            <w:vAlign w:val="center"/>
            <w:hideMark/>
          </w:tcPr>
          <w:p w14:paraId="542EA50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Improved</w:t>
            </w:r>
          </w:p>
        </w:tc>
        <w:tc>
          <w:tcPr>
            <w:tcW w:w="1010" w:type="pct"/>
            <w:noWrap/>
            <w:vAlign w:val="center"/>
            <w:hideMark/>
          </w:tcPr>
          <w:p w14:paraId="1C7E1AF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2CDD679F"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44DD1C33"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718F9768" w14:textId="77777777" w:rsidR="004752FC" w:rsidRPr="004752FC" w:rsidRDefault="004752FC" w:rsidP="005449F3">
            <w:pPr>
              <w:rPr>
                <w:rFonts w:ascii="Times New Roman" w:eastAsia="Times New Roman" w:hAnsi="Times New Roman" w:cs="Times New Roman"/>
              </w:rPr>
            </w:pPr>
          </w:p>
        </w:tc>
      </w:tr>
      <w:tr w:rsidR="004752FC" w:rsidRPr="004752FC" w14:paraId="5734867A" w14:textId="77777777" w:rsidTr="005449F3">
        <w:trPr>
          <w:trHeight w:val="288"/>
        </w:trPr>
        <w:tc>
          <w:tcPr>
            <w:tcW w:w="1556" w:type="pct"/>
            <w:noWrap/>
            <w:vAlign w:val="center"/>
            <w:hideMark/>
          </w:tcPr>
          <w:p w14:paraId="06F4106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Unimproved</w:t>
            </w:r>
          </w:p>
        </w:tc>
        <w:tc>
          <w:tcPr>
            <w:tcW w:w="1010" w:type="pct"/>
            <w:noWrap/>
            <w:vAlign w:val="center"/>
            <w:hideMark/>
          </w:tcPr>
          <w:p w14:paraId="5C269C0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1.38 (0.53, 3.63)</w:t>
            </w:r>
          </w:p>
        </w:tc>
        <w:tc>
          <w:tcPr>
            <w:tcW w:w="520" w:type="pct"/>
            <w:noWrap/>
            <w:vAlign w:val="center"/>
            <w:hideMark/>
          </w:tcPr>
          <w:p w14:paraId="503BC8F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0.512</w:t>
            </w:r>
          </w:p>
        </w:tc>
        <w:tc>
          <w:tcPr>
            <w:tcW w:w="1395" w:type="pct"/>
            <w:noWrap/>
            <w:vAlign w:val="center"/>
            <w:hideMark/>
          </w:tcPr>
          <w:p w14:paraId="2099E6E7"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4B3BFBB7" w14:textId="77777777" w:rsidR="004752FC" w:rsidRPr="004752FC" w:rsidRDefault="004752FC" w:rsidP="005449F3">
            <w:pPr>
              <w:rPr>
                <w:rFonts w:ascii="Times New Roman" w:eastAsia="Times New Roman" w:hAnsi="Times New Roman" w:cs="Times New Roman"/>
              </w:rPr>
            </w:pPr>
          </w:p>
        </w:tc>
      </w:tr>
      <w:tr w:rsidR="004752FC" w:rsidRPr="004752FC" w14:paraId="4FCCED38" w14:textId="77777777" w:rsidTr="005449F3">
        <w:trPr>
          <w:trHeight w:val="288"/>
        </w:trPr>
        <w:tc>
          <w:tcPr>
            <w:tcW w:w="5000" w:type="pct"/>
            <w:gridSpan w:val="5"/>
            <w:noWrap/>
            <w:vAlign w:val="center"/>
            <w:hideMark/>
          </w:tcPr>
          <w:p w14:paraId="1517DED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Treatment of household drinking water</w:t>
            </w:r>
          </w:p>
        </w:tc>
      </w:tr>
      <w:tr w:rsidR="004752FC" w:rsidRPr="004752FC" w14:paraId="0BA70C71" w14:textId="77777777" w:rsidTr="005449F3">
        <w:trPr>
          <w:trHeight w:val="288"/>
        </w:trPr>
        <w:tc>
          <w:tcPr>
            <w:tcW w:w="1556" w:type="pct"/>
            <w:noWrap/>
            <w:vAlign w:val="center"/>
            <w:hideMark/>
          </w:tcPr>
          <w:p w14:paraId="03B554A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No</w:t>
            </w:r>
          </w:p>
        </w:tc>
        <w:tc>
          <w:tcPr>
            <w:tcW w:w="1010" w:type="pct"/>
            <w:noWrap/>
            <w:vAlign w:val="center"/>
            <w:hideMark/>
          </w:tcPr>
          <w:p w14:paraId="5E7CBC2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724AA37E"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346F00A0"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2177CAAD" w14:textId="77777777" w:rsidR="004752FC" w:rsidRPr="004752FC" w:rsidRDefault="004752FC" w:rsidP="005449F3">
            <w:pPr>
              <w:rPr>
                <w:rFonts w:ascii="Times New Roman" w:eastAsia="Times New Roman" w:hAnsi="Times New Roman" w:cs="Times New Roman"/>
              </w:rPr>
            </w:pPr>
          </w:p>
        </w:tc>
      </w:tr>
      <w:tr w:rsidR="004752FC" w:rsidRPr="004752FC" w14:paraId="42160734" w14:textId="77777777" w:rsidTr="005449F3">
        <w:trPr>
          <w:trHeight w:val="288"/>
        </w:trPr>
        <w:tc>
          <w:tcPr>
            <w:tcW w:w="1556" w:type="pct"/>
            <w:noWrap/>
            <w:vAlign w:val="center"/>
            <w:hideMark/>
          </w:tcPr>
          <w:p w14:paraId="22950A5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Yes</w:t>
            </w:r>
          </w:p>
        </w:tc>
        <w:tc>
          <w:tcPr>
            <w:tcW w:w="1010" w:type="pct"/>
            <w:noWrap/>
            <w:vAlign w:val="center"/>
            <w:hideMark/>
          </w:tcPr>
          <w:p w14:paraId="4ABB7E4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1.48 (1.05, 2.09)</w:t>
            </w:r>
          </w:p>
        </w:tc>
        <w:tc>
          <w:tcPr>
            <w:tcW w:w="520" w:type="pct"/>
            <w:noWrap/>
            <w:vAlign w:val="center"/>
            <w:hideMark/>
          </w:tcPr>
          <w:p w14:paraId="15E86A9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0.024</w:t>
            </w:r>
          </w:p>
        </w:tc>
        <w:tc>
          <w:tcPr>
            <w:tcW w:w="1395" w:type="pct"/>
            <w:noWrap/>
            <w:vAlign w:val="center"/>
            <w:hideMark/>
          </w:tcPr>
          <w:p w14:paraId="104E2C4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1.33 (0.91, 1.95)</w:t>
            </w:r>
          </w:p>
        </w:tc>
        <w:tc>
          <w:tcPr>
            <w:tcW w:w="520" w:type="pct"/>
            <w:noWrap/>
            <w:vAlign w:val="center"/>
            <w:hideMark/>
          </w:tcPr>
          <w:p w14:paraId="2205583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0.143</w:t>
            </w:r>
          </w:p>
        </w:tc>
      </w:tr>
      <w:tr w:rsidR="004752FC" w:rsidRPr="004752FC" w14:paraId="60E17154" w14:textId="77777777" w:rsidTr="005449F3">
        <w:trPr>
          <w:trHeight w:val="288"/>
        </w:trPr>
        <w:tc>
          <w:tcPr>
            <w:tcW w:w="5000" w:type="pct"/>
            <w:gridSpan w:val="5"/>
            <w:noWrap/>
            <w:vAlign w:val="center"/>
            <w:hideMark/>
          </w:tcPr>
          <w:p w14:paraId="621F2BD5"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Area of residence</w:t>
            </w:r>
          </w:p>
        </w:tc>
      </w:tr>
      <w:tr w:rsidR="004752FC" w:rsidRPr="004752FC" w14:paraId="178AACBF" w14:textId="77777777" w:rsidTr="005449F3">
        <w:trPr>
          <w:trHeight w:val="288"/>
        </w:trPr>
        <w:tc>
          <w:tcPr>
            <w:tcW w:w="1556" w:type="pct"/>
            <w:noWrap/>
            <w:vAlign w:val="center"/>
            <w:hideMark/>
          </w:tcPr>
          <w:p w14:paraId="43C5936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Rural</w:t>
            </w:r>
          </w:p>
        </w:tc>
        <w:tc>
          <w:tcPr>
            <w:tcW w:w="1010" w:type="pct"/>
            <w:noWrap/>
            <w:vAlign w:val="center"/>
            <w:hideMark/>
          </w:tcPr>
          <w:p w14:paraId="0DB3F7B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4C32C42D"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529CE1FD"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67969979" w14:textId="77777777" w:rsidR="004752FC" w:rsidRPr="004752FC" w:rsidRDefault="004752FC" w:rsidP="005449F3">
            <w:pPr>
              <w:rPr>
                <w:rFonts w:ascii="Times New Roman" w:eastAsia="Times New Roman" w:hAnsi="Times New Roman" w:cs="Times New Roman"/>
              </w:rPr>
            </w:pPr>
          </w:p>
        </w:tc>
      </w:tr>
      <w:tr w:rsidR="004752FC" w:rsidRPr="004752FC" w14:paraId="2D38E5C8" w14:textId="77777777" w:rsidTr="005449F3">
        <w:trPr>
          <w:trHeight w:val="288"/>
        </w:trPr>
        <w:tc>
          <w:tcPr>
            <w:tcW w:w="1556" w:type="pct"/>
            <w:noWrap/>
            <w:vAlign w:val="center"/>
            <w:hideMark/>
          </w:tcPr>
          <w:p w14:paraId="3E11E38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Urban</w:t>
            </w:r>
          </w:p>
        </w:tc>
        <w:tc>
          <w:tcPr>
            <w:tcW w:w="1010" w:type="pct"/>
            <w:noWrap/>
            <w:vAlign w:val="center"/>
            <w:hideMark/>
          </w:tcPr>
          <w:p w14:paraId="4F53224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1.08 (0.88, 1.33)</w:t>
            </w:r>
          </w:p>
        </w:tc>
        <w:tc>
          <w:tcPr>
            <w:tcW w:w="520" w:type="pct"/>
            <w:noWrap/>
            <w:vAlign w:val="center"/>
            <w:hideMark/>
          </w:tcPr>
          <w:p w14:paraId="43564B3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0.449</w:t>
            </w:r>
          </w:p>
        </w:tc>
        <w:tc>
          <w:tcPr>
            <w:tcW w:w="1395" w:type="pct"/>
            <w:noWrap/>
            <w:vAlign w:val="center"/>
            <w:hideMark/>
          </w:tcPr>
          <w:p w14:paraId="609065E1"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1EA14DF8" w14:textId="77777777" w:rsidR="004752FC" w:rsidRPr="004752FC" w:rsidRDefault="004752FC" w:rsidP="005449F3">
            <w:pPr>
              <w:rPr>
                <w:rFonts w:ascii="Times New Roman" w:eastAsia="Times New Roman" w:hAnsi="Times New Roman" w:cs="Times New Roman"/>
              </w:rPr>
            </w:pPr>
          </w:p>
        </w:tc>
      </w:tr>
      <w:tr w:rsidR="004752FC" w:rsidRPr="004752FC" w14:paraId="30A2C750" w14:textId="77777777" w:rsidTr="005449F3">
        <w:trPr>
          <w:trHeight w:val="288"/>
        </w:trPr>
        <w:tc>
          <w:tcPr>
            <w:tcW w:w="5000" w:type="pct"/>
            <w:gridSpan w:val="5"/>
            <w:noWrap/>
            <w:vAlign w:val="center"/>
            <w:hideMark/>
          </w:tcPr>
          <w:p w14:paraId="7AD3F67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Division</w:t>
            </w:r>
          </w:p>
        </w:tc>
      </w:tr>
      <w:tr w:rsidR="004752FC" w:rsidRPr="004752FC" w14:paraId="61202980" w14:textId="77777777" w:rsidTr="005449F3">
        <w:trPr>
          <w:trHeight w:val="288"/>
        </w:trPr>
        <w:tc>
          <w:tcPr>
            <w:tcW w:w="1556" w:type="pct"/>
            <w:noWrap/>
            <w:vAlign w:val="center"/>
            <w:hideMark/>
          </w:tcPr>
          <w:p w14:paraId="6FC5159C" w14:textId="77777777" w:rsidR="004752FC" w:rsidRPr="004752FC" w:rsidRDefault="004752FC" w:rsidP="005449F3">
            <w:pPr>
              <w:rPr>
                <w:rFonts w:ascii="Times New Roman" w:eastAsia="Times New Roman" w:hAnsi="Times New Roman" w:cs="Times New Roman"/>
              </w:rPr>
            </w:pPr>
            <w:proofErr w:type="spellStart"/>
            <w:r w:rsidRPr="004752FC">
              <w:rPr>
                <w:rFonts w:ascii="Times New Roman" w:eastAsia="Times New Roman" w:hAnsi="Times New Roman" w:cs="Times New Roman"/>
              </w:rPr>
              <w:t>Barishal</w:t>
            </w:r>
            <w:proofErr w:type="spellEnd"/>
          </w:p>
        </w:tc>
        <w:tc>
          <w:tcPr>
            <w:tcW w:w="1010" w:type="pct"/>
            <w:noWrap/>
            <w:vAlign w:val="center"/>
            <w:hideMark/>
          </w:tcPr>
          <w:p w14:paraId="76DB01C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4AE0E053"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300ABBAD"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26CEA86D" w14:textId="77777777" w:rsidR="004752FC" w:rsidRPr="004752FC" w:rsidRDefault="004752FC" w:rsidP="005449F3">
            <w:pPr>
              <w:rPr>
                <w:rFonts w:ascii="Times New Roman" w:eastAsia="Times New Roman" w:hAnsi="Times New Roman" w:cs="Times New Roman"/>
              </w:rPr>
            </w:pPr>
          </w:p>
        </w:tc>
      </w:tr>
      <w:tr w:rsidR="004752FC" w:rsidRPr="004752FC" w14:paraId="7522B552" w14:textId="77777777" w:rsidTr="005449F3">
        <w:trPr>
          <w:trHeight w:val="288"/>
        </w:trPr>
        <w:tc>
          <w:tcPr>
            <w:tcW w:w="1556" w:type="pct"/>
            <w:noWrap/>
            <w:vAlign w:val="center"/>
            <w:hideMark/>
          </w:tcPr>
          <w:p w14:paraId="29E4ED6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Chattogram</w:t>
            </w:r>
          </w:p>
        </w:tc>
        <w:tc>
          <w:tcPr>
            <w:tcW w:w="1010" w:type="pct"/>
            <w:noWrap/>
            <w:vAlign w:val="center"/>
            <w:hideMark/>
          </w:tcPr>
          <w:p w14:paraId="4E74D42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0.98 (0.71, 1.33)</w:t>
            </w:r>
          </w:p>
        </w:tc>
        <w:tc>
          <w:tcPr>
            <w:tcW w:w="520" w:type="pct"/>
            <w:noWrap/>
            <w:vAlign w:val="center"/>
            <w:hideMark/>
          </w:tcPr>
          <w:p w14:paraId="72FB8B1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0.877</w:t>
            </w:r>
          </w:p>
        </w:tc>
        <w:tc>
          <w:tcPr>
            <w:tcW w:w="1395" w:type="pct"/>
            <w:noWrap/>
            <w:vAlign w:val="center"/>
            <w:hideMark/>
          </w:tcPr>
          <w:p w14:paraId="3713268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0.99 (0.70, 1.41)</w:t>
            </w:r>
          </w:p>
        </w:tc>
        <w:tc>
          <w:tcPr>
            <w:tcW w:w="520" w:type="pct"/>
            <w:noWrap/>
            <w:vAlign w:val="center"/>
            <w:hideMark/>
          </w:tcPr>
          <w:p w14:paraId="74B8EB2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0.971</w:t>
            </w:r>
          </w:p>
        </w:tc>
      </w:tr>
      <w:tr w:rsidR="004752FC" w:rsidRPr="004752FC" w14:paraId="1B653B89" w14:textId="77777777" w:rsidTr="005449F3">
        <w:trPr>
          <w:trHeight w:val="288"/>
        </w:trPr>
        <w:tc>
          <w:tcPr>
            <w:tcW w:w="1556" w:type="pct"/>
            <w:noWrap/>
            <w:vAlign w:val="center"/>
            <w:hideMark/>
          </w:tcPr>
          <w:p w14:paraId="4F930FC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Dhaka</w:t>
            </w:r>
          </w:p>
        </w:tc>
        <w:tc>
          <w:tcPr>
            <w:tcW w:w="1010" w:type="pct"/>
            <w:noWrap/>
            <w:vAlign w:val="center"/>
            <w:hideMark/>
          </w:tcPr>
          <w:p w14:paraId="57D17BB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1.24 (0.90, 1.71)</w:t>
            </w:r>
          </w:p>
        </w:tc>
        <w:tc>
          <w:tcPr>
            <w:tcW w:w="520" w:type="pct"/>
            <w:noWrap/>
            <w:vAlign w:val="center"/>
            <w:hideMark/>
          </w:tcPr>
          <w:p w14:paraId="1A850D2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0.189</w:t>
            </w:r>
          </w:p>
        </w:tc>
        <w:tc>
          <w:tcPr>
            <w:tcW w:w="1395" w:type="pct"/>
            <w:noWrap/>
            <w:vAlign w:val="center"/>
            <w:hideMark/>
          </w:tcPr>
          <w:p w14:paraId="7D57596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1.07 (0.74, 1.56)</w:t>
            </w:r>
          </w:p>
        </w:tc>
        <w:tc>
          <w:tcPr>
            <w:tcW w:w="520" w:type="pct"/>
            <w:noWrap/>
            <w:vAlign w:val="center"/>
            <w:hideMark/>
          </w:tcPr>
          <w:p w14:paraId="1B0EA1E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0.713</w:t>
            </w:r>
          </w:p>
        </w:tc>
      </w:tr>
      <w:tr w:rsidR="004752FC" w:rsidRPr="004752FC" w14:paraId="70101CDF" w14:textId="77777777" w:rsidTr="005449F3">
        <w:trPr>
          <w:trHeight w:val="288"/>
        </w:trPr>
        <w:tc>
          <w:tcPr>
            <w:tcW w:w="1556" w:type="pct"/>
            <w:noWrap/>
            <w:vAlign w:val="center"/>
            <w:hideMark/>
          </w:tcPr>
          <w:p w14:paraId="15A9C7D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Khulna</w:t>
            </w:r>
          </w:p>
        </w:tc>
        <w:tc>
          <w:tcPr>
            <w:tcW w:w="1010" w:type="pct"/>
            <w:noWrap/>
            <w:vAlign w:val="center"/>
            <w:hideMark/>
          </w:tcPr>
          <w:p w14:paraId="2D64717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1.63 (1.17, 2.29)</w:t>
            </w:r>
          </w:p>
        </w:tc>
        <w:tc>
          <w:tcPr>
            <w:tcW w:w="520" w:type="pct"/>
            <w:noWrap/>
            <w:vAlign w:val="center"/>
            <w:hideMark/>
          </w:tcPr>
          <w:p w14:paraId="01621E2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0.004</w:t>
            </w:r>
          </w:p>
        </w:tc>
        <w:tc>
          <w:tcPr>
            <w:tcW w:w="1395" w:type="pct"/>
            <w:noWrap/>
            <w:vAlign w:val="center"/>
            <w:hideMark/>
          </w:tcPr>
          <w:p w14:paraId="2C2B86E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1.42 (0.98, 2.07)</w:t>
            </w:r>
          </w:p>
        </w:tc>
        <w:tc>
          <w:tcPr>
            <w:tcW w:w="520" w:type="pct"/>
            <w:noWrap/>
            <w:vAlign w:val="center"/>
            <w:hideMark/>
          </w:tcPr>
          <w:p w14:paraId="1CE3F3E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0.067</w:t>
            </w:r>
          </w:p>
        </w:tc>
      </w:tr>
      <w:tr w:rsidR="004752FC" w:rsidRPr="004752FC" w14:paraId="31EE072C" w14:textId="77777777" w:rsidTr="005449F3">
        <w:trPr>
          <w:trHeight w:val="288"/>
        </w:trPr>
        <w:tc>
          <w:tcPr>
            <w:tcW w:w="1556" w:type="pct"/>
            <w:noWrap/>
            <w:vAlign w:val="center"/>
            <w:hideMark/>
          </w:tcPr>
          <w:p w14:paraId="3530918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Mymensingh</w:t>
            </w:r>
          </w:p>
        </w:tc>
        <w:tc>
          <w:tcPr>
            <w:tcW w:w="1010" w:type="pct"/>
            <w:noWrap/>
            <w:vAlign w:val="center"/>
            <w:hideMark/>
          </w:tcPr>
          <w:p w14:paraId="234CE475"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1.27 (0.92, 1.77)</w:t>
            </w:r>
          </w:p>
        </w:tc>
        <w:tc>
          <w:tcPr>
            <w:tcW w:w="520" w:type="pct"/>
            <w:noWrap/>
            <w:vAlign w:val="center"/>
            <w:hideMark/>
          </w:tcPr>
          <w:p w14:paraId="57E5173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0.150</w:t>
            </w:r>
          </w:p>
        </w:tc>
        <w:tc>
          <w:tcPr>
            <w:tcW w:w="1395" w:type="pct"/>
            <w:noWrap/>
            <w:vAlign w:val="center"/>
            <w:hideMark/>
          </w:tcPr>
          <w:p w14:paraId="0AB9B55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1.41 (0.98, 2.03)</w:t>
            </w:r>
          </w:p>
        </w:tc>
        <w:tc>
          <w:tcPr>
            <w:tcW w:w="520" w:type="pct"/>
            <w:noWrap/>
            <w:vAlign w:val="center"/>
            <w:hideMark/>
          </w:tcPr>
          <w:p w14:paraId="116D875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0.063</w:t>
            </w:r>
          </w:p>
        </w:tc>
      </w:tr>
      <w:tr w:rsidR="004752FC" w:rsidRPr="004752FC" w14:paraId="1C527822" w14:textId="77777777" w:rsidTr="005449F3">
        <w:trPr>
          <w:trHeight w:val="288"/>
        </w:trPr>
        <w:tc>
          <w:tcPr>
            <w:tcW w:w="1556" w:type="pct"/>
            <w:noWrap/>
            <w:vAlign w:val="center"/>
            <w:hideMark/>
          </w:tcPr>
          <w:p w14:paraId="1395F269" w14:textId="77777777" w:rsidR="004752FC" w:rsidRPr="004752FC" w:rsidRDefault="004752FC" w:rsidP="005449F3">
            <w:pPr>
              <w:rPr>
                <w:rFonts w:ascii="Times New Roman" w:eastAsia="Times New Roman" w:hAnsi="Times New Roman" w:cs="Times New Roman"/>
              </w:rPr>
            </w:pPr>
            <w:proofErr w:type="spellStart"/>
            <w:r w:rsidRPr="004752FC">
              <w:rPr>
                <w:rFonts w:ascii="Times New Roman" w:eastAsia="Times New Roman" w:hAnsi="Times New Roman" w:cs="Times New Roman"/>
              </w:rPr>
              <w:t>Rajshahi</w:t>
            </w:r>
            <w:proofErr w:type="spellEnd"/>
          </w:p>
        </w:tc>
        <w:tc>
          <w:tcPr>
            <w:tcW w:w="1010" w:type="pct"/>
            <w:noWrap/>
            <w:vAlign w:val="center"/>
            <w:hideMark/>
          </w:tcPr>
          <w:p w14:paraId="7A816E4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1.51 (1.06, 2.16)</w:t>
            </w:r>
          </w:p>
        </w:tc>
        <w:tc>
          <w:tcPr>
            <w:tcW w:w="520" w:type="pct"/>
            <w:noWrap/>
            <w:vAlign w:val="center"/>
            <w:hideMark/>
          </w:tcPr>
          <w:p w14:paraId="527156B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0.023</w:t>
            </w:r>
          </w:p>
        </w:tc>
        <w:tc>
          <w:tcPr>
            <w:tcW w:w="1395" w:type="pct"/>
            <w:noWrap/>
            <w:vAlign w:val="center"/>
            <w:hideMark/>
          </w:tcPr>
          <w:p w14:paraId="611977A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1.41 (0.94, 2.11)</w:t>
            </w:r>
          </w:p>
        </w:tc>
        <w:tc>
          <w:tcPr>
            <w:tcW w:w="520" w:type="pct"/>
            <w:noWrap/>
            <w:vAlign w:val="center"/>
            <w:hideMark/>
          </w:tcPr>
          <w:p w14:paraId="29116B6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0.096</w:t>
            </w:r>
          </w:p>
        </w:tc>
      </w:tr>
      <w:tr w:rsidR="004752FC" w:rsidRPr="004752FC" w14:paraId="3740BB58" w14:textId="77777777" w:rsidTr="005449F3">
        <w:trPr>
          <w:trHeight w:val="288"/>
        </w:trPr>
        <w:tc>
          <w:tcPr>
            <w:tcW w:w="1556" w:type="pct"/>
            <w:noWrap/>
            <w:vAlign w:val="center"/>
            <w:hideMark/>
          </w:tcPr>
          <w:p w14:paraId="22D773C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Rangpur</w:t>
            </w:r>
          </w:p>
        </w:tc>
        <w:tc>
          <w:tcPr>
            <w:tcW w:w="1010" w:type="pct"/>
            <w:noWrap/>
            <w:vAlign w:val="center"/>
            <w:hideMark/>
          </w:tcPr>
          <w:p w14:paraId="3E81D22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1.73 (1.21, 2.47)</w:t>
            </w:r>
          </w:p>
        </w:tc>
        <w:tc>
          <w:tcPr>
            <w:tcW w:w="520" w:type="pct"/>
            <w:noWrap/>
            <w:vAlign w:val="center"/>
            <w:hideMark/>
          </w:tcPr>
          <w:p w14:paraId="15678D0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0.002</w:t>
            </w:r>
          </w:p>
        </w:tc>
        <w:tc>
          <w:tcPr>
            <w:tcW w:w="1395" w:type="pct"/>
            <w:noWrap/>
            <w:vAlign w:val="center"/>
            <w:hideMark/>
          </w:tcPr>
          <w:p w14:paraId="409A89E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2.02 (1.35, 3.03)</w:t>
            </w:r>
          </w:p>
        </w:tc>
        <w:tc>
          <w:tcPr>
            <w:tcW w:w="520" w:type="pct"/>
            <w:noWrap/>
            <w:vAlign w:val="center"/>
            <w:hideMark/>
          </w:tcPr>
          <w:p w14:paraId="03AA4C6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0.001</w:t>
            </w:r>
          </w:p>
        </w:tc>
      </w:tr>
      <w:tr w:rsidR="004752FC" w:rsidRPr="004752FC" w14:paraId="3489A592" w14:textId="77777777" w:rsidTr="005449F3">
        <w:trPr>
          <w:trHeight w:val="288"/>
        </w:trPr>
        <w:tc>
          <w:tcPr>
            <w:tcW w:w="1556" w:type="pct"/>
            <w:noWrap/>
            <w:vAlign w:val="center"/>
            <w:hideMark/>
          </w:tcPr>
          <w:p w14:paraId="495FE8D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Sylhet</w:t>
            </w:r>
          </w:p>
        </w:tc>
        <w:tc>
          <w:tcPr>
            <w:tcW w:w="1010" w:type="pct"/>
            <w:noWrap/>
            <w:vAlign w:val="center"/>
            <w:hideMark/>
          </w:tcPr>
          <w:p w14:paraId="7F74AA6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0.93 (0.67, 1.28)</w:t>
            </w:r>
          </w:p>
        </w:tc>
        <w:tc>
          <w:tcPr>
            <w:tcW w:w="520" w:type="pct"/>
            <w:noWrap/>
            <w:vAlign w:val="center"/>
            <w:hideMark/>
          </w:tcPr>
          <w:p w14:paraId="39BA9FB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0.653</w:t>
            </w:r>
          </w:p>
        </w:tc>
        <w:tc>
          <w:tcPr>
            <w:tcW w:w="1395" w:type="pct"/>
            <w:noWrap/>
            <w:vAlign w:val="center"/>
            <w:hideMark/>
          </w:tcPr>
          <w:p w14:paraId="478D147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0.97 (0.66, 1.41)</w:t>
            </w:r>
          </w:p>
        </w:tc>
        <w:tc>
          <w:tcPr>
            <w:tcW w:w="520" w:type="pct"/>
            <w:noWrap/>
            <w:vAlign w:val="center"/>
            <w:hideMark/>
          </w:tcPr>
          <w:p w14:paraId="0A56871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0.860</w:t>
            </w:r>
          </w:p>
        </w:tc>
      </w:tr>
      <w:tr w:rsidR="004752FC" w:rsidRPr="004752FC" w14:paraId="170C96C5" w14:textId="77777777" w:rsidTr="005449F3">
        <w:trPr>
          <w:trHeight w:val="288"/>
        </w:trPr>
        <w:tc>
          <w:tcPr>
            <w:tcW w:w="5000" w:type="pct"/>
            <w:gridSpan w:val="5"/>
            <w:noWrap/>
            <w:vAlign w:val="center"/>
            <w:hideMark/>
          </w:tcPr>
          <w:p w14:paraId="1FA1A39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Mother's education</w:t>
            </w:r>
          </w:p>
        </w:tc>
      </w:tr>
      <w:tr w:rsidR="004752FC" w:rsidRPr="004752FC" w14:paraId="43F1BB8C" w14:textId="77777777" w:rsidTr="005449F3">
        <w:trPr>
          <w:trHeight w:val="288"/>
        </w:trPr>
        <w:tc>
          <w:tcPr>
            <w:tcW w:w="1556" w:type="pct"/>
            <w:noWrap/>
            <w:vAlign w:val="center"/>
            <w:hideMark/>
          </w:tcPr>
          <w:p w14:paraId="5900B3A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No education</w:t>
            </w:r>
          </w:p>
        </w:tc>
        <w:tc>
          <w:tcPr>
            <w:tcW w:w="1010" w:type="pct"/>
            <w:noWrap/>
            <w:vAlign w:val="center"/>
            <w:hideMark/>
          </w:tcPr>
          <w:p w14:paraId="0AF9987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245BC66F"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6FD84DB0"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58295013" w14:textId="77777777" w:rsidR="004752FC" w:rsidRPr="004752FC" w:rsidRDefault="004752FC" w:rsidP="005449F3">
            <w:pPr>
              <w:rPr>
                <w:rFonts w:ascii="Times New Roman" w:eastAsia="Times New Roman" w:hAnsi="Times New Roman" w:cs="Times New Roman"/>
              </w:rPr>
            </w:pPr>
          </w:p>
        </w:tc>
      </w:tr>
      <w:tr w:rsidR="004752FC" w:rsidRPr="004752FC" w14:paraId="29975DF9" w14:textId="77777777" w:rsidTr="005449F3">
        <w:trPr>
          <w:trHeight w:val="288"/>
        </w:trPr>
        <w:tc>
          <w:tcPr>
            <w:tcW w:w="1556" w:type="pct"/>
            <w:noWrap/>
            <w:vAlign w:val="center"/>
            <w:hideMark/>
          </w:tcPr>
          <w:p w14:paraId="2BB4D11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Primary</w:t>
            </w:r>
          </w:p>
        </w:tc>
        <w:tc>
          <w:tcPr>
            <w:tcW w:w="1010" w:type="pct"/>
            <w:noWrap/>
            <w:vAlign w:val="center"/>
            <w:hideMark/>
          </w:tcPr>
          <w:p w14:paraId="52C7048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1.52 (1.05, 2.19)</w:t>
            </w:r>
          </w:p>
        </w:tc>
        <w:tc>
          <w:tcPr>
            <w:tcW w:w="520" w:type="pct"/>
            <w:noWrap/>
            <w:vAlign w:val="center"/>
            <w:hideMark/>
          </w:tcPr>
          <w:p w14:paraId="380665D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0.025</w:t>
            </w:r>
          </w:p>
        </w:tc>
        <w:tc>
          <w:tcPr>
            <w:tcW w:w="1395" w:type="pct"/>
            <w:noWrap/>
            <w:vAlign w:val="center"/>
            <w:hideMark/>
          </w:tcPr>
          <w:p w14:paraId="687DFA64"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1.42 (0.98, 2.06)</w:t>
            </w:r>
          </w:p>
        </w:tc>
        <w:tc>
          <w:tcPr>
            <w:tcW w:w="520" w:type="pct"/>
            <w:noWrap/>
            <w:vAlign w:val="center"/>
            <w:hideMark/>
          </w:tcPr>
          <w:p w14:paraId="43FBAFE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0.066</w:t>
            </w:r>
          </w:p>
        </w:tc>
      </w:tr>
      <w:tr w:rsidR="004752FC" w:rsidRPr="004752FC" w14:paraId="4248D103" w14:textId="77777777" w:rsidTr="005449F3">
        <w:trPr>
          <w:trHeight w:val="288"/>
        </w:trPr>
        <w:tc>
          <w:tcPr>
            <w:tcW w:w="1556" w:type="pct"/>
            <w:noWrap/>
            <w:vAlign w:val="center"/>
            <w:hideMark/>
          </w:tcPr>
          <w:p w14:paraId="2EFCF06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Secondary</w:t>
            </w:r>
          </w:p>
        </w:tc>
        <w:tc>
          <w:tcPr>
            <w:tcW w:w="1010" w:type="pct"/>
            <w:noWrap/>
            <w:vAlign w:val="center"/>
            <w:hideMark/>
          </w:tcPr>
          <w:p w14:paraId="389E615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1.94 (1.39, 2.71)</w:t>
            </w:r>
          </w:p>
        </w:tc>
        <w:tc>
          <w:tcPr>
            <w:tcW w:w="520" w:type="pct"/>
            <w:noWrap/>
            <w:vAlign w:val="center"/>
            <w:hideMark/>
          </w:tcPr>
          <w:p w14:paraId="2F088DD0" w14:textId="7F9C1F44"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&lt;0.00</w:t>
            </w:r>
            <w:ins w:id="21" w:author="Mohammad Nayeem Hasan" w:date="2024-12-08T21:31:00Z" w16du:dateUtc="2024-12-08T15:31:00Z">
              <w:r w:rsidR="00F9043F">
                <w:rPr>
                  <w:rFonts w:ascii="Times New Roman" w:eastAsia="Times New Roman" w:hAnsi="Times New Roman" w:cs="Times New Roman"/>
                </w:rPr>
                <w:t>1</w:t>
              </w:r>
            </w:ins>
            <w:del w:id="22" w:author="Mohammad Nayeem Hasan" w:date="2024-12-08T21:31:00Z" w16du:dateUtc="2024-12-08T15:31:00Z">
              <w:r w:rsidRPr="004752FC" w:rsidDel="00F9043F">
                <w:rPr>
                  <w:rFonts w:ascii="Times New Roman" w:eastAsia="Times New Roman" w:hAnsi="Times New Roman" w:cs="Times New Roman"/>
                </w:rPr>
                <w:delText>0</w:delText>
              </w:r>
            </w:del>
          </w:p>
        </w:tc>
        <w:tc>
          <w:tcPr>
            <w:tcW w:w="1395" w:type="pct"/>
            <w:noWrap/>
            <w:vAlign w:val="center"/>
            <w:hideMark/>
          </w:tcPr>
          <w:p w14:paraId="7635242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1.56 (1.09, 2.24)</w:t>
            </w:r>
          </w:p>
        </w:tc>
        <w:tc>
          <w:tcPr>
            <w:tcW w:w="520" w:type="pct"/>
            <w:noWrap/>
            <w:vAlign w:val="center"/>
            <w:hideMark/>
          </w:tcPr>
          <w:p w14:paraId="6FB9B45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0.016</w:t>
            </w:r>
          </w:p>
        </w:tc>
      </w:tr>
      <w:tr w:rsidR="004752FC" w:rsidRPr="004752FC" w14:paraId="5CF9A146" w14:textId="77777777" w:rsidTr="005449F3">
        <w:trPr>
          <w:trHeight w:val="288"/>
        </w:trPr>
        <w:tc>
          <w:tcPr>
            <w:tcW w:w="1556" w:type="pct"/>
            <w:noWrap/>
            <w:vAlign w:val="center"/>
            <w:hideMark/>
          </w:tcPr>
          <w:p w14:paraId="7E8744B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Higher</w:t>
            </w:r>
          </w:p>
        </w:tc>
        <w:tc>
          <w:tcPr>
            <w:tcW w:w="1010" w:type="pct"/>
            <w:noWrap/>
            <w:vAlign w:val="center"/>
            <w:hideMark/>
          </w:tcPr>
          <w:p w14:paraId="26641E8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2.59 (1.72, 3.89)</w:t>
            </w:r>
          </w:p>
        </w:tc>
        <w:tc>
          <w:tcPr>
            <w:tcW w:w="520" w:type="pct"/>
            <w:noWrap/>
            <w:vAlign w:val="center"/>
            <w:hideMark/>
          </w:tcPr>
          <w:p w14:paraId="69F34F25" w14:textId="33031FA4"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&lt;0.00</w:t>
            </w:r>
            <w:ins w:id="23" w:author="Mohammad Nayeem Hasan" w:date="2024-12-08T21:31:00Z" w16du:dateUtc="2024-12-08T15:31:00Z">
              <w:r w:rsidR="00F9043F">
                <w:rPr>
                  <w:rFonts w:ascii="Times New Roman" w:eastAsia="Times New Roman" w:hAnsi="Times New Roman" w:cs="Times New Roman"/>
                </w:rPr>
                <w:t>1</w:t>
              </w:r>
            </w:ins>
            <w:del w:id="24" w:author="Mohammad Nayeem Hasan" w:date="2024-12-08T21:31:00Z" w16du:dateUtc="2024-12-08T15:31:00Z">
              <w:r w:rsidRPr="004752FC" w:rsidDel="00F9043F">
                <w:rPr>
                  <w:rFonts w:ascii="Times New Roman" w:eastAsia="Times New Roman" w:hAnsi="Times New Roman" w:cs="Times New Roman"/>
                </w:rPr>
                <w:delText>0</w:delText>
              </w:r>
            </w:del>
          </w:p>
        </w:tc>
        <w:tc>
          <w:tcPr>
            <w:tcW w:w="1395" w:type="pct"/>
            <w:noWrap/>
            <w:vAlign w:val="center"/>
            <w:hideMark/>
          </w:tcPr>
          <w:p w14:paraId="36302A3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1.77 (1.13, 2.8)</w:t>
            </w:r>
          </w:p>
        </w:tc>
        <w:tc>
          <w:tcPr>
            <w:tcW w:w="520" w:type="pct"/>
            <w:noWrap/>
            <w:vAlign w:val="center"/>
            <w:hideMark/>
          </w:tcPr>
          <w:p w14:paraId="70CF54E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0.014</w:t>
            </w:r>
          </w:p>
        </w:tc>
      </w:tr>
      <w:tr w:rsidR="004752FC" w:rsidRPr="004752FC" w14:paraId="54862AAB" w14:textId="77777777" w:rsidTr="005449F3">
        <w:trPr>
          <w:trHeight w:val="288"/>
        </w:trPr>
        <w:tc>
          <w:tcPr>
            <w:tcW w:w="5000" w:type="pct"/>
            <w:gridSpan w:val="5"/>
            <w:noWrap/>
            <w:vAlign w:val="center"/>
            <w:hideMark/>
          </w:tcPr>
          <w:p w14:paraId="6FACD57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lastRenderedPageBreak/>
              <w:t>Religion</w:t>
            </w:r>
          </w:p>
        </w:tc>
      </w:tr>
      <w:tr w:rsidR="004752FC" w:rsidRPr="004752FC" w14:paraId="382CA08A" w14:textId="77777777" w:rsidTr="005449F3">
        <w:trPr>
          <w:trHeight w:val="288"/>
        </w:trPr>
        <w:tc>
          <w:tcPr>
            <w:tcW w:w="1556" w:type="pct"/>
            <w:noWrap/>
            <w:vAlign w:val="center"/>
            <w:hideMark/>
          </w:tcPr>
          <w:p w14:paraId="3A1FC67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Others</w:t>
            </w:r>
          </w:p>
        </w:tc>
        <w:tc>
          <w:tcPr>
            <w:tcW w:w="1010" w:type="pct"/>
            <w:noWrap/>
            <w:vAlign w:val="center"/>
            <w:hideMark/>
          </w:tcPr>
          <w:p w14:paraId="700D0BE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3F8FA7B7"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0521F3DF"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02956411" w14:textId="77777777" w:rsidR="004752FC" w:rsidRPr="004752FC" w:rsidRDefault="004752FC" w:rsidP="005449F3">
            <w:pPr>
              <w:rPr>
                <w:rFonts w:ascii="Times New Roman" w:eastAsia="Times New Roman" w:hAnsi="Times New Roman" w:cs="Times New Roman"/>
              </w:rPr>
            </w:pPr>
          </w:p>
        </w:tc>
      </w:tr>
      <w:tr w:rsidR="004752FC" w:rsidRPr="004752FC" w14:paraId="4EBB8467" w14:textId="77777777" w:rsidTr="005449F3">
        <w:trPr>
          <w:trHeight w:val="288"/>
        </w:trPr>
        <w:tc>
          <w:tcPr>
            <w:tcW w:w="1556" w:type="pct"/>
            <w:noWrap/>
            <w:vAlign w:val="center"/>
            <w:hideMark/>
          </w:tcPr>
          <w:p w14:paraId="2317A91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Islam</w:t>
            </w:r>
          </w:p>
        </w:tc>
        <w:tc>
          <w:tcPr>
            <w:tcW w:w="1010" w:type="pct"/>
            <w:noWrap/>
            <w:vAlign w:val="center"/>
            <w:hideMark/>
          </w:tcPr>
          <w:p w14:paraId="5DBF023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1.01 (0.75, 1.36)</w:t>
            </w:r>
          </w:p>
        </w:tc>
        <w:tc>
          <w:tcPr>
            <w:tcW w:w="520" w:type="pct"/>
            <w:noWrap/>
            <w:vAlign w:val="center"/>
            <w:hideMark/>
          </w:tcPr>
          <w:p w14:paraId="03C3F10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0.925</w:t>
            </w:r>
          </w:p>
        </w:tc>
        <w:tc>
          <w:tcPr>
            <w:tcW w:w="1395" w:type="pct"/>
            <w:noWrap/>
            <w:vAlign w:val="center"/>
            <w:hideMark/>
          </w:tcPr>
          <w:p w14:paraId="0F02BAF1"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76CA6CC4" w14:textId="77777777" w:rsidR="004752FC" w:rsidRPr="004752FC" w:rsidRDefault="004752FC" w:rsidP="005449F3">
            <w:pPr>
              <w:rPr>
                <w:rFonts w:ascii="Times New Roman" w:eastAsia="Times New Roman" w:hAnsi="Times New Roman" w:cs="Times New Roman"/>
              </w:rPr>
            </w:pPr>
          </w:p>
        </w:tc>
      </w:tr>
      <w:tr w:rsidR="004752FC" w:rsidRPr="004752FC" w14:paraId="65045D18" w14:textId="77777777" w:rsidTr="005449F3">
        <w:trPr>
          <w:trHeight w:val="288"/>
        </w:trPr>
        <w:tc>
          <w:tcPr>
            <w:tcW w:w="5000" w:type="pct"/>
            <w:gridSpan w:val="5"/>
            <w:noWrap/>
            <w:vAlign w:val="center"/>
            <w:hideMark/>
          </w:tcPr>
          <w:p w14:paraId="0AD33E2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Wealth</w:t>
            </w:r>
          </w:p>
        </w:tc>
      </w:tr>
      <w:tr w:rsidR="004752FC" w:rsidRPr="004752FC" w14:paraId="24E7ACE6" w14:textId="77777777" w:rsidTr="005449F3">
        <w:trPr>
          <w:trHeight w:val="288"/>
        </w:trPr>
        <w:tc>
          <w:tcPr>
            <w:tcW w:w="1556" w:type="pct"/>
            <w:noWrap/>
            <w:vAlign w:val="center"/>
            <w:hideMark/>
          </w:tcPr>
          <w:p w14:paraId="7374566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Poor</w:t>
            </w:r>
          </w:p>
        </w:tc>
        <w:tc>
          <w:tcPr>
            <w:tcW w:w="1010" w:type="pct"/>
            <w:noWrap/>
            <w:vAlign w:val="center"/>
            <w:hideMark/>
          </w:tcPr>
          <w:p w14:paraId="5122C05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3D38F802"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4D8F45FC"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0C7CA58C" w14:textId="77777777" w:rsidR="004752FC" w:rsidRPr="004752FC" w:rsidRDefault="004752FC" w:rsidP="005449F3">
            <w:pPr>
              <w:rPr>
                <w:rFonts w:ascii="Times New Roman" w:eastAsia="Times New Roman" w:hAnsi="Times New Roman" w:cs="Times New Roman"/>
              </w:rPr>
            </w:pPr>
          </w:p>
        </w:tc>
      </w:tr>
      <w:tr w:rsidR="004752FC" w:rsidRPr="004752FC" w14:paraId="4D41539A" w14:textId="77777777" w:rsidTr="005449F3">
        <w:trPr>
          <w:trHeight w:val="288"/>
        </w:trPr>
        <w:tc>
          <w:tcPr>
            <w:tcW w:w="1556" w:type="pct"/>
            <w:noWrap/>
            <w:vAlign w:val="center"/>
            <w:hideMark/>
          </w:tcPr>
          <w:p w14:paraId="66E0C08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Middle</w:t>
            </w:r>
          </w:p>
        </w:tc>
        <w:tc>
          <w:tcPr>
            <w:tcW w:w="1010" w:type="pct"/>
            <w:noWrap/>
            <w:vAlign w:val="center"/>
            <w:hideMark/>
          </w:tcPr>
          <w:p w14:paraId="5746039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1.10 (0.86, 1.40)</w:t>
            </w:r>
          </w:p>
        </w:tc>
        <w:tc>
          <w:tcPr>
            <w:tcW w:w="520" w:type="pct"/>
            <w:noWrap/>
            <w:vAlign w:val="center"/>
            <w:hideMark/>
          </w:tcPr>
          <w:p w14:paraId="34053CF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0.456</w:t>
            </w:r>
          </w:p>
        </w:tc>
        <w:tc>
          <w:tcPr>
            <w:tcW w:w="1395" w:type="pct"/>
            <w:noWrap/>
            <w:vAlign w:val="center"/>
            <w:hideMark/>
          </w:tcPr>
          <w:p w14:paraId="480143B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0.85 (0.64, 1.13)</w:t>
            </w:r>
          </w:p>
        </w:tc>
        <w:tc>
          <w:tcPr>
            <w:tcW w:w="520" w:type="pct"/>
            <w:noWrap/>
            <w:vAlign w:val="center"/>
            <w:hideMark/>
          </w:tcPr>
          <w:p w14:paraId="738EEDA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0.253</w:t>
            </w:r>
          </w:p>
        </w:tc>
      </w:tr>
      <w:tr w:rsidR="004752FC" w:rsidRPr="004752FC" w14:paraId="3A899531" w14:textId="77777777" w:rsidTr="005449F3">
        <w:trPr>
          <w:trHeight w:val="288"/>
        </w:trPr>
        <w:tc>
          <w:tcPr>
            <w:tcW w:w="1556" w:type="pct"/>
            <w:noWrap/>
            <w:vAlign w:val="center"/>
            <w:hideMark/>
          </w:tcPr>
          <w:p w14:paraId="5E310CB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Rich</w:t>
            </w:r>
          </w:p>
        </w:tc>
        <w:tc>
          <w:tcPr>
            <w:tcW w:w="1010" w:type="pct"/>
            <w:noWrap/>
            <w:vAlign w:val="center"/>
            <w:hideMark/>
          </w:tcPr>
          <w:p w14:paraId="1AC0C2A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1.54 (1.25, 1.90)</w:t>
            </w:r>
          </w:p>
        </w:tc>
        <w:tc>
          <w:tcPr>
            <w:tcW w:w="520" w:type="pct"/>
            <w:noWrap/>
            <w:vAlign w:val="center"/>
            <w:hideMark/>
          </w:tcPr>
          <w:p w14:paraId="6FF8977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&lt;0.000</w:t>
            </w:r>
          </w:p>
        </w:tc>
        <w:tc>
          <w:tcPr>
            <w:tcW w:w="1395" w:type="pct"/>
            <w:noWrap/>
            <w:vAlign w:val="center"/>
            <w:hideMark/>
          </w:tcPr>
          <w:p w14:paraId="2ED8D5A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1.05 (0.79, 1.41)</w:t>
            </w:r>
          </w:p>
        </w:tc>
        <w:tc>
          <w:tcPr>
            <w:tcW w:w="520" w:type="pct"/>
            <w:noWrap/>
            <w:vAlign w:val="center"/>
            <w:hideMark/>
          </w:tcPr>
          <w:p w14:paraId="4F8849F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0.734</w:t>
            </w:r>
          </w:p>
        </w:tc>
      </w:tr>
      <w:tr w:rsidR="004752FC" w:rsidRPr="004752FC" w14:paraId="2443F533" w14:textId="77777777" w:rsidTr="005449F3">
        <w:trPr>
          <w:trHeight w:val="288"/>
        </w:trPr>
        <w:tc>
          <w:tcPr>
            <w:tcW w:w="5000" w:type="pct"/>
            <w:gridSpan w:val="5"/>
            <w:noWrap/>
            <w:vAlign w:val="center"/>
            <w:hideMark/>
          </w:tcPr>
          <w:p w14:paraId="4B2D4F3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Household members</w:t>
            </w:r>
          </w:p>
        </w:tc>
      </w:tr>
      <w:tr w:rsidR="004752FC" w:rsidRPr="004752FC" w14:paraId="089DE84A" w14:textId="77777777" w:rsidTr="005449F3">
        <w:trPr>
          <w:trHeight w:val="288"/>
        </w:trPr>
        <w:tc>
          <w:tcPr>
            <w:tcW w:w="1556" w:type="pct"/>
            <w:noWrap/>
            <w:vAlign w:val="center"/>
            <w:hideMark/>
          </w:tcPr>
          <w:p w14:paraId="5E227CA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Less than equal 4</w:t>
            </w:r>
          </w:p>
        </w:tc>
        <w:tc>
          <w:tcPr>
            <w:tcW w:w="1010" w:type="pct"/>
            <w:noWrap/>
            <w:vAlign w:val="center"/>
            <w:hideMark/>
          </w:tcPr>
          <w:p w14:paraId="6C158F7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122E0F9E"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0C19E137"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57E1B307" w14:textId="77777777" w:rsidR="004752FC" w:rsidRPr="004752FC" w:rsidRDefault="004752FC" w:rsidP="005449F3">
            <w:pPr>
              <w:rPr>
                <w:rFonts w:ascii="Times New Roman" w:eastAsia="Times New Roman" w:hAnsi="Times New Roman" w:cs="Times New Roman"/>
              </w:rPr>
            </w:pPr>
          </w:p>
        </w:tc>
      </w:tr>
      <w:tr w:rsidR="004752FC" w:rsidRPr="004752FC" w14:paraId="0E85CC77" w14:textId="77777777" w:rsidTr="005449F3">
        <w:trPr>
          <w:trHeight w:val="288"/>
        </w:trPr>
        <w:tc>
          <w:tcPr>
            <w:tcW w:w="1556" w:type="pct"/>
            <w:noWrap/>
            <w:vAlign w:val="center"/>
            <w:hideMark/>
          </w:tcPr>
          <w:p w14:paraId="2CE5231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Greater 4</w:t>
            </w:r>
          </w:p>
        </w:tc>
        <w:tc>
          <w:tcPr>
            <w:tcW w:w="1010" w:type="pct"/>
            <w:noWrap/>
            <w:vAlign w:val="center"/>
            <w:hideMark/>
          </w:tcPr>
          <w:p w14:paraId="6D7F284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1.08 (0.90, 1.29)</w:t>
            </w:r>
          </w:p>
        </w:tc>
        <w:tc>
          <w:tcPr>
            <w:tcW w:w="520" w:type="pct"/>
            <w:noWrap/>
            <w:vAlign w:val="center"/>
            <w:hideMark/>
          </w:tcPr>
          <w:p w14:paraId="423820B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0.428</w:t>
            </w:r>
          </w:p>
        </w:tc>
        <w:tc>
          <w:tcPr>
            <w:tcW w:w="1395" w:type="pct"/>
            <w:noWrap/>
            <w:vAlign w:val="center"/>
            <w:hideMark/>
          </w:tcPr>
          <w:p w14:paraId="7E4C549C"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5156EB18" w14:textId="77777777" w:rsidR="004752FC" w:rsidRPr="004752FC" w:rsidRDefault="004752FC" w:rsidP="005449F3">
            <w:pPr>
              <w:rPr>
                <w:rFonts w:ascii="Times New Roman" w:eastAsia="Times New Roman" w:hAnsi="Times New Roman" w:cs="Times New Roman"/>
              </w:rPr>
            </w:pPr>
          </w:p>
        </w:tc>
      </w:tr>
      <w:tr w:rsidR="004752FC" w:rsidRPr="004752FC" w14:paraId="62998896" w14:textId="77777777" w:rsidTr="005449F3">
        <w:trPr>
          <w:trHeight w:val="288"/>
        </w:trPr>
        <w:tc>
          <w:tcPr>
            <w:tcW w:w="5000" w:type="pct"/>
            <w:gridSpan w:val="5"/>
            <w:noWrap/>
            <w:vAlign w:val="center"/>
            <w:hideMark/>
          </w:tcPr>
          <w:p w14:paraId="3E01B56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Household head’s sex</w:t>
            </w:r>
          </w:p>
        </w:tc>
      </w:tr>
      <w:tr w:rsidR="004752FC" w:rsidRPr="004752FC" w14:paraId="089B010A" w14:textId="77777777" w:rsidTr="005449F3">
        <w:trPr>
          <w:trHeight w:val="288"/>
        </w:trPr>
        <w:tc>
          <w:tcPr>
            <w:tcW w:w="1556" w:type="pct"/>
            <w:noWrap/>
            <w:vAlign w:val="center"/>
            <w:hideMark/>
          </w:tcPr>
          <w:p w14:paraId="3719BD9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Male</w:t>
            </w:r>
          </w:p>
        </w:tc>
        <w:tc>
          <w:tcPr>
            <w:tcW w:w="1010" w:type="pct"/>
            <w:noWrap/>
            <w:vAlign w:val="center"/>
            <w:hideMark/>
          </w:tcPr>
          <w:p w14:paraId="718BB859"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182C34C2"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72F0A4DB"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14F1501C" w14:textId="77777777" w:rsidR="004752FC" w:rsidRPr="004752FC" w:rsidRDefault="004752FC" w:rsidP="005449F3">
            <w:pPr>
              <w:rPr>
                <w:rFonts w:ascii="Times New Roman" w:eastAsia="Times New Roman" w:hAnsi="Times New Roman" w:cs="Times New Roman"/>
              </w:rPr>
            </w:pPr>
          </w:p>
        </w:tc>
      </w:tr>
      <w:tr w:rsidR="004752FC" w:rsidRPr="004752FC" w14:paraId="661BFCEF" w14:textId="77777777" w:rsidTr="005449F3">
        <w:trPr>
          <w:trHeight w:val="288"/>
        </w:trPr>
        <w:tc>
          <w:tcPr>
            <w:tcW w:w="1556" w:type="pct"/>
            <w:noWrap/>
            <w:vAlign w:val="center"/>
            <w:hideMark/>
          </w:tcPr>
          <w:p w14:paraId="3D839F5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Female</w:t>
            </w:r>
          </w:p>
        </w:tc>
        <w:tc>
          <w:tcPr>
            <w:tcW w:w="1010" w:type="pct"/>
            <w:noWrap/>
            <w:vAlign w:val="center"/>
            <w:hideMark/>
          </w:tcPr>
          <w:p w14:paraId="7D83D99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1.12 (0.86, 1.46)</w:t>
            </w:r>
          </w:p>
        </w:tc>
        <w:tc>
          <w:tcPr>
            <w:tcW w:w="520" w:type="pct"/>
            <w:noWrap/>
            <w:vAlign w:val="center"/>
            <w:hideMark/>
          </w:tcPr>
          <w:p w14:paraId="463F56AA"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0.386</w:t>
            </w:r>
          </w:p>
        </w:tc>
        <w:tc>
          <w:tcPr>
            <w:tcW w:w="1395" w:type="pct"/>
            <w:noWrap/>
            <w:vAlign w:val="center"/>
            <w:hideMark/>
          </w:tcPr>
          <w:p w14:paraId="06EC8550"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3AC30177" w14:textId="77777777" w:rsidR="004752FC" w:rsidRPr="004752FC" w:rsidRDefault="004752FC" w:rsidP="005449F3">
            <w:pPr>
              <w:rPr>
                <w:rFonts w:ascii="Times New Roman" w:eastAsia="Times New Roman" w:hAnsi="Times New Roman" w:cs="Times New Roman"/>
              </w:rPr>
            </w:pPr>
          </w:p>
        </w:tc>
      </w:tr>
      <w:tr w:rsidR="004752FC" w:rsidRPr="004752FC" w14:paraId="0EA1C319" w14:textId="77777777" w:rsidTr="005449F3">
        <w:trPr>
          <w:trHeight w:val="288"/>
        </w:trPr>
        <w:tc>
          <w:tcPr>
            <w:tcW w:w="5000" w:type="pct"/>
            <w:gridSpan w:val="5"/>
            <w:noWrap/>
            <w:vAlign w:val="center"/>
            <w:hideMark/>
          </w:tcPr>
          <w:p w14:paraId="5AC33A55"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Access to mass media</w:t>
            </w:r>
          </w:p>
        </w:tc>
      </w:tr>
      <w:tr w:rsidR="004752FC" w:rsidRPr="004752FC" w14:paraId="7A1E88DC" w14:textId="77777777" w:rsidTr="005449F3">
        <w:trPr>
          <w:trHeight w:val="288"/>
        </w:trPr>
        <w:tc>
          <w:tcPr>
            <w:tcW w:w="1556" w:type="pct"/>
            <w:noWrap/>
            <w:vAlign w:val="center"/>
            <w:hideMark/>
          </w:tcPr>
          <w:p w14:paraId="6EC63EF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No</w:t>
            </w:r>
          </w:p>
        </w:tc>
        <w:tc>
          <w:tcPr>
            <w:tcW w:w="1010" w:type="pct"/>
            <w:noWrap/>
            <w:vAlign w:val="center"/>
            <w:hideMark/>
          </w:tcPr>
          <w:p w14:paraId="466B76D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23BB8EA5"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6D5C16AC"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00DEB04F" w14:textId="77777777" w:rsidR="004752FC" w:rsidRPr="004752FC" w:rsidRDefault="004752FC" w:rsidP="005449F3">
            <w:pPr>
              <w:rPr>
                <w:rFonts w:ascii="Times New Roman" w:eastAsia="Times New Roman" w:hAnsi="Times New Roman" w:cs="Times New Roman"/>
              </w:rPr>
            </w:pPr>
          </w:p>
        </w:tc>
      </w:tr>
      <w:tr w:rsidR="004752FC" w:rsidRPr="004752FC" w14:paraId="095121E5" w14:textId="77777777" w:rsidTr="005449F3">
        <w:trPr>
          <w:trHeight w:val="288"/>
        </w:trPr>
        <w:tc>
          <w:tcPr>
            <w:tcW w:w="1556" w:type="pct"/>
            <w:noWrap/>
            <w:vAlign w:val="center"/>
            <w:hideMark/>
          </w:tcPr>
          <w:p w14:paraId="007548A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Yes</w:t>
            </w:r>
          </w:p>
        </w:tc>
        <w:tc>
          <w:tcPr>
            <w:tcW w:w="1010" w:type="pct"/>
            <w:noWrap/>
            <w:vAlign w:val="center"/>
            <w:hideMark/>
          </w:tcPr>
          <w:p w14:paraId="2E71D15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1.47 (1.22, 1.76)</w:t>
            </w:r>
          </w:p>
        </w:tc>
        <w:tc>
          <w:tcPr>
            <w:tcW w:w="520" w:type="pct"/>
            <w:noWrap/>
            <w:vAlign w:val="center"/>
            <w:hideMark/>
          </w:tcPr>
          <w:p w14:paraId="5F77DA4E" w14:textId="1A6EB2E1"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&lt;0.00</w:t>
            </w:r>
            <w:ins w:id="25" w:author="Mohammad Nayeem Hasan" w:date="2024-12-08T21:32:00Z" w16du:dateUtc="2024-12-08T15:32:00Z">
              <w:r w:rsidR="00F9043F">
                <w:rPr>
                  <w:rFonts w:ascii="Times New Roman" w:eastAsia="Times New Roman" w:hAnsi="Times New Roman" w:cs="Times New Roman"/>
                </w:rPr>
                <w:t>1</w:t>
              </w:r>
            </w:ins>
            <w:del w:id="26" w:author="Mohammad Nayeem Hasan" w:date="2024-12-08T21:32:00Z" w16du:dateUtc="2024-12-08T15:32:00Z">
              <w:r w:rsidRPr="004752FC" w:rsidDel="00F9043F">
                <w:rPr>
                  <w:rFonts w:ascii="Times New Roman" w:eastAsia="Times New Roman" w:hAnsi="Times New Roman" w:cs="Times New Roman"/>
                </w:rPr>
                <w:delText>0</w:delText>
              </w:r>
            </w:del>
          </w:p>
        </w:tc>
        <w:tc>
          <w:tcPr>
            <w:tcW w:w="1395" w:type="pct"/>
            <w:noWrap/>
            <w:vAlign w:val="center"/>
            <w:hideMark/>
          </w:tcPr>
          <w:p w14:paraId="13FECB6D"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1.13 (0.91, 1.4)</w:t>
            </w:r>
          </w:p>
        </w:tc>
        <w:tc>
          <w:tcPr>
            <w:tcW w:w="520" w:type="pct"/>
            <w:noWrap/>
            <w:vAlign w:val="center"/>
            <w:hideMark/>
          </w:tcPr>
          <w:p w14:paraId="30CED1BE"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0.281</w:t>
            </w:r>
          </w:p>
        </w:tc>
      </w:tr>
      <w:tr w:rsidR="004752FC" w:rsidRPr="004752FC" w14:paraId="4BA36621" w14:textId="77777777" w:rsidTr="005449F3">
        <w:trPr>
          <w:trHeight w:val="288"/>
        </w:trPr>
        <w:tc>
          <w:tcPr>
            <w:tcW w:w="5000" w:type="pct"/>
            <w:gridSpan w:val="5"/>
            <w:noWrap/>
            <w:vAlign w:val="center"/>
            <w:hideMark/>
          </w:tcPr>
          <w:p w14:paraId="088E06B1"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b/>
                <w:bCs/>
              </w:rPr>
              <w:t>Child's sex</w:t>
            </w:r>
          </w:p>
        </w:tc>
      </w:tr>
      <w:tr w:rsidR="004752FC" w:rsidRPr="004752FC" w14:paraId="3DB45748" w14:textId="77777777" w:rsidTr="005449F3">
        <w:trPr>
          <w:trHeight w:val="288"/>
        </w:trPr>
        <w:tc>
          <w:tcPr>
            <w:tcW w:w="1556" w:type="pct"/>
            <w:noWrap/>
            <w:vAlign w:val="center"/>
            <w:hideMark/>
          </w:tcPr>
          <w:p w14:paraId="5691D1C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Female</w:t>
            </w:r>
          </w:p>
        </w:tc>
        <w:tc>
          <w:tcPr>
            <w:tcW w:w="1010" w:type="pct"/>
            <w:noWrap/>
            <w:vAlign w:val="center"/>
            <w:hideMark/>
          </w:tcPr>
          <w:p w14:paraId="332AD98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0DE7D608"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120A970C"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3B516C4B" w14:textId="77777777" w:rsidR="004752FC" w:rsidRPr="004752FC" w:rsidRDefault="004752FC" w:rsidP="005449F3">
            <w:pPr>
              <w:rPr>
                <w:rFonts w:ascii="Times New Roman" w:eastAsia="Times New Roman" w:hAnsi="Times New Roman" w:cs="Times New Roman"/>
              </w:rPr>
            </w:pPr>
          </w:p>
        </w:tc>
      </w:tr>
      <w:tr w:rsidR="004752FC" w:rsidRPr="004752FC" w14:paraId="54E90E31" w14:textId="77777777" w:rsidTr="005449F3">
        <w:trPr>
          <w:trHeight w:val="288"/>
        </w:trPr>
        <w:tc>
          <w:tcPr>
            <w:tcW w:w="1556" w:type="pct"/>
            <w:noWrap/>
            <w:vAlign w:val="center"/>
            <w:hideMark/>
          </w:tcPr>
          <w:p w14:paraId="4A853D6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Male</w:t>
            </w:r>
          </w:p>
        </w:tc>
        <w:tc>
          <w:tcPr>
            <w:tcW w:w="1010" w:type="pct"/>
            <w:noWrap/>
            <w:vAlign w:val="center"/>
            <w:hideMark/>
          </w:tcPr>
          <w:p w14:paraId="74923106"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1.05 (0.87, 1.26)</w:t>
            </w:r>
          </w:p>
        </w:tc>
        <w:tc>
          <w:tcPr>
            <w:tcW w:w="520" w:type="pct"/>
            <w:noWrap/>
            <w:vAlign w:val="center"/>
            <w:hideMark/>
          </w:tcPr>
          <w:p w14:paraId="276F966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0.612</w:t>
            </w:r>
          </w:p>
        </w:tc>
        <w:tc>
          <w:tcPr>
            <w:tcW w:w="1395" w:type="pct"/>
            <w:noWrap/>
            <w:vAlign w:val="center"/>
            <w:hideMark/>
          </w:tcPr>
          <w:p w14:paraId="7EE91A52"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4FA3AB22" w14:textId="77777777" w:rsidR="004752FC" w:rsidRPr="004752FC" w:rsidRDefault="004752FC" w:rsidP="005449F3">
            <w:pPr>
              <w:rPr>
                <w:rFonts w:ascii="Times New Roman" w:eastAsia="Times New Roman" w:hAnsi="Times New Roman" w:cs="Times New Roman"/>
              </w:rPr>
            </w:pPr>
          </w:p>
        </w:tc>
      </w:tr>
      <w:tr w:rsidR="004752FC" w:rsidRPr="004752FC" w14:paraId="079F5173" w14:textId="77777777" w:rsidTr="005449F3">
        <w:trPr>
          <w:trHeight w:val="288"/>
        </w:trPr>
        <w:tc>
          <w:tcPr>
            <w:tcW w:w="4480" w:type="pct"/>
            <w:gridSpan w:val="4"/>
            <w:noWrap/>
            <w:vAlign w:val="center"/>
            <w:hideMark/>
          </w:tcPr>
          <w:p w14:paraId="0BD25BA6" w14:textId="77777777" w:rsidR="004752FC" w:rsidRPr="004752FC" w:rsidRDefault="004752FC" w:rsidP="005449F3">
            <w:pPr>
              <w:rPr>
                <w:rFonts w:ascii="Times New Roman" w:eastAsia="Times New Roman" w:hAnsi="Times New Roman" w:cs="Times New Roman"/>
                <w:b/>
                <w:bCs/>
              </w:rPr>
            </w:pPr>
            <w:r w:rsidRPr="004752FC">
              <w:rPr>
                <w:rFonts w:ascii="Times New Roman" w:eastAsia="Times New Roman" w:hAnsi="Times New Roman" w:cs="Times New Roman"/>
                <w:b/>
                <w:bCs/>
              </w:rPr>
              <w:t>Birth order</w:t>
            </w:r>
          </w:p>
        </w:tc>
        <w:tc>
          <w:tcPr>
            <w:tcW w:w="520" w:type="pct"/>
            <w:noWrap/>
            <w:vAlign w:val="center"/>
            <w:hideMark/>
          </w:tcPr>
          <w:p w14:paraId="2012ADB9" w14:textId="77777777" w:rsidR="004752FC" w:rsidRPr="004752FC" w:rsidRDefault="004752FC" w:rsidP="005449F3">
            <w:pPr>
              <w:rPr>
                <w:rFonts w:ascii="Times New Roman" w:eastAsia="Times New Roman" w:hAnsi="Times New Roman" w:cs="Times New Roman"/>
              </w:rPr>
            </w:pPr>
          </w:p>
        </w:tc>
      </w:tr>
      <w:tr w:rsidR="004752FC" w:rsidRPr="004752FC" w14:paraId="64EA4879" w14:textId="77777777" w:rsidTr="005449F3">
        <w:trPr>
          <w:trHeight w:val="288"/>
        </w:trPr>
        <w:tc>
          <w:tcPr>
            <w:tcW w:w="1556" w:type="pct"/>
            <w:noWrap/>
            <w:vAlign w:val="center"/>
            <w:hideMark/>
          </w:tcPr>
          <w:p w14:paraId="060467F2"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4+</w:t>
            </w:r>
          </w:p>
        </w:tc>
        <w:tc>
          <w:tcPr>
            <w:tcW w:w="1010" w:type="pct"/>
            <w:noWrap/>
            <w:vAlign w:val="center"/>
            <w:hideMark/>
          </w:tcPr>
          <w:p w14:paraId="7214671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Ref.</w:t>
            </w:r>
          </w:p>
        </w:tc>
        <w:tc>
          <w:tcPr>
            <w:tcW w:w="520" w:type="pct"/>
            <w:noWrap/>
            <w:vAlign w:val="center"/>
            <w:hideMark/>
          </w:tcPr>
          <w:p w14:paraId="13C47FDB" w14:textId="77777777" w:rsidR="004752FC" w:rsidRPr="004752FC" w:rsidRDefault="004752FC" w:rsidP="005449F3">
            <w:pPr>
              <w:rPr>
                <w:rFonts w:ascii="Times New Roman" w:eastAsia="Times New Roman" w:hAnsi="Times New Roman" w:cs="Times New Roman"/>
              </w:rPr>
            </w:pPr>
          </w:p>
        </w:tc>
        <w:tc>
          <w:tcPr>
            <w:tcW w:w="1395" w:type="pct"/>
            <w:noWrap/>
            <w:vAlign w:val="center"/>
            <w:hideMark/>
          </w:tcPr>
          <w:p w14:paraId="7469B093" w14:textId="77777777" w:rsidR="004752FC" w:rsidRPr="004752FC" w:rsidRDefault="004752FC" w:rsidP="005449F3">
            <w:pPr>
              <w:rPr>
                <w:rFonts w:ascii="Times New Roman" w:eastAsia="Times New Roman" w:hAnsi="Times New Roman" w:cs="Times New Roman"/>
              </w:rPr>
            </w:pPr>
          </w:p>
        </w:tc>
        <w:tc>
          <w:tcPr>
            <w:tcW w:w="520" w:type="pct"/>
            <w:noWrap/>
            <w:vAlign w:val="center"/>
            <w:hideMark/>
          </w:tcPr>
          <w:p w14:paraId="15A7E433" w14:textId="77777777" w:rsidR="004752FC" w:rsidRPr="004752FC" w:rsidRDefault="004752FC" w:rsidP="005449F3">
            <w:pPr>
              <w:rPr>
                <w:rFonts w:ascii="Times New Roman" w:eastAsia="Times New Roman" w:hAnsi="Times New Roman" w:cs="Times New Roman"/>
              </w:rPr>
            </w:pPr>
          </w:p>
        </w:tc>
      </w:tr>
      <w:tr w:rsidR="004752FC" w:rsidRPr="004752FC" w14:paraId="25C73EE9" w14:textId="77777777" w:rsidTr="005449F3">
        <w:trPr>
          <w:trHeight w:val="288"/>
        </w:trPr>
        <w:tc>
          <w:tcPr>
            <w:tcW w:w="1556" w:type="pct"/>
            <w:noWrap/>
            <w:vAlign w:val="center"/>
            <w:hideMark/>
          </w:tcPr>
          <w:p w14:paraId="0AEB42E5"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w:t>
            </w:r>
          </w:p>
        </w:tc>
        <w:tc>
          <w:tcPr>
            <w:tcW w:w="1010" w:type="pct"/>
            <w:noWrap/>
            <w:vAlign w:val="center"/>
            <w:hideMark/>
          </w:tcPr>
          <w:p w14:paraId="7E72051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1.40 (1.03, 1.90)</w:t>
            </w:r>
          </w:p>
        </w:tc>
        <w:tc>
          <w:tcPr>
            <w:tcW w:w="520" w:type="pct"/>
            <w:noWrap/>
            <w:vAlign w:val="center"/>
            <w:hideMark/>
          </w:tcPr>
          <w:p w14:paraId="773AECAB"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0.031</w:t>
            </w:r>
          </w:p>
        </w:tc>
        <w:tc>
          <w:tcPr>
            <w:tcW w:w="1395" w:type="pct"/>
            <w:noWrap/>
            <w:vAlign w:val="center"/>
            <w:hideMark/>
          </w:tcPr>
          <w:p w14:paraId="2A9652B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1.12 (0.79, 1.58)</w:t>
            </w:r>
          </w:p>
        </w:tc>
        <w:tc>
          <w:tcPr>
            <w:tcW w:w="520" w:type="pct"/>
            <w:noWrap/>
            <w:vAlign w:val="center"/>
            <w:hideMark/>
          </w:tcPr>
          <w:p w14:paraId="63F0BE73"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0.518</w:t>
            </w:r>
          </w:p>
        </w:tc>
      </w:tr>
      <w:tr w:rsidR="004752FC" w:rsidRPr="004752FC" w14:paraId="56F8A36C" w14:textId="77777777" w:rsidTr="005449F3">
        <w:trPr>
          <w:trHeight w:val="288"/>
        </w:trPr>
        <w:tc>
          <w:tcPr>
            <w:tcW w:w="1556" w:type="pct"/>
            <w:noWrap/>
            <w:vAlign w:val="center"/>
            <w:hideMark/>
          </w:tcPr>
          <w:p w14:paraId="67C53128"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2-3</w:t>
            </w:r>
          </w:p>
        </w:tc>
        <w:tc>
          <w:tcPr>
            <w:tcW w:w="1010" w:type="pct"/>
            <w:noWrap/>
            <w:vAlign w:val="center"/>
            <w:hideMark/>
          </w:tcPr>
          <w:p w14:paraId="12FBB46F"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1.19 (0.88, 1.61)</w:t>
            </w:r>
          </w:p>
        </w:tc>
        <w:tc>
          <w:tcPr>
            <w:tcW w:w="520" w:type="pct"/>
            <w:noWrap/>
            <w:vAlign w:val="center"/>
            <w:hideMark/>
          </w:tcPr>
          <w:p w14:paraId="5D45C530"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0.259</w:t>
            </w:r>
          </w:p>
        </w:tc>
        <w:tc>
          <w:tcPr>
            <w:tcW w:w="1395" w:type="pct"/>
            <w:noWrap/>
            <w:vAlign w:val="center"/>
            <w:hideMark/>
          </w:tcPr>
          <w:p w14:paraId="58AAAB7C"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1.02 (0.74, 1.41)</w:t>
            </w:r>
          </w:p>
        </w:tc>
        <w:tc>
          <w:tcPr>
            <w:tcW w:w="520" w:type="pct"/>
            <w:noWrap/>
            <w:vAlign w:val="center"/>
            <w:hideMark/>
          </w:tcPr>
          <w:p w14:paraId="2681A737" w14:textId="77777777" w:rsidR="004752FC" w:rsidRPr="004752FC" w:rsidRDefault="004752FC" w:rsidP="005449F3">
            <w:pPr>
              <w:rPr>
                <w:rFonts w:ascii="Times New Roman" w:eastAsia="Times New Roman" w:hAnsi="Times New Roman" w:cs="Times New Roman"/>
              </w:rPr>
            </w:pPr>
            <w:r w:rsidRPr="004752FC">
              <w:rPr>
                <w:rFonts w:ascii="Times New Roman" w:eastAsia="Times New Roman" w:hAnsi="Times New Roman" w:cs="Times New Roman"/>
              </w:rPr>
              <w:t>0.906</w:t>
            </w:r>
          </w:p>
        </w:tc>
      </w:tr>
    </w:tbl>
    <w:p w14:paraId="1BA25A27" w14:textId="77777777" w:rsidR="004752FC" w:rsidRDefault="004752FC" w:rsidP="004752FC">
      <w:pPr>
        <w:rPr>
          <w:ins w:id="27" w:author="Mohammad Nayeem Hasan" w:date="2024-12-08T20:03:00Z" w16du:dateUtc="2024-12-08T14:03:00Z"/>
          <w:rFonts w:ascii="Times New Roman" w:eastAsia="Times New Roman" w:hAnsi="Times New Roman" w:cs="Times New Roman"/>
          <w:sz w:val="24"/>
          <w:szCs w:val="24"/>
        </w:rPr>
      </w:pPr>
    </w:p>
    <w:p w14:paraId="25D0A91A" w14:textId="639C2809" w:rsidR="006A20BC" w:rsidRDefault="006A20BC" w:rsidP="004752FC">
      <w:pPr>
        <w:rPr>
          <w:rFonts w:ascii="Times New Roman" w:eastAsia="Times New Roman" w:hAnsi="Times New Roman" w:cs="Times New Roman"/>
          <w:sz w:val="24"/>
          <w:szCs w:val="24"/>
        </w:rPr>
      </w:pPr>
      <w:commentRangeStart w:id="28"/>
      <w:ins w:id="29" w:author="Mohammad Nayeem Hasan" w:date="2024-12-08T20:03:00Z" w16du:dateUtc="2024-12-08T14:03:00Z">
        <w:r>
          <w:rPr>
            <w:rFonts w:ascii="Times New Roman" w:eastAsia="Times New Roman" w:hAnsi="Times New Roman" w:cs="Times New Roman"/>
            <w:sz w:val="24"/>
            <w:szCs w:val="24"/>
          </w:rPr>
          <w:t>Model evaluation</w:t>
        </w:r>
        <w:commentRangeEnd w:id="28"/>
        <w:r>
          <w:rPr>
            <w:rStyle w:val="CommentReference"/>
          </w:rPr>
          <w:commentReference w:id="28"/>
        </w:r>
      </w:ins>
    </w:p>
    <w:p w14:paraId="3E82212C" w14:textId="32D5FAEC" w:rsidR="004752FC" w:rsidRPr="004752FC" w:rsidRDefault="004752FC" w:rsidP="004752FC">
      <w:pPr>
        <w:spacing w:beforeLines="120" w:before="288" w:line="360" w:lineRule="auto"/>
        <w:rPr>
          <w:rFonts w:ascii="Times New Roman" w:hAnsi="Times New Roman" w:cs="Times New Roman"/>
          <w:b/>
          <w:bCs/>
          <w:sz w:val="24"/>
          <w:szCs w:val="24"/>
        </w:rPr>
      </w:pPr>
      <w:commentRangeStart w:id="30"/>
      <w:r w:rsidRPr="004752FC">
        <w:rPr>
          <w:rFonts w:ascii="Times New Roman" w:hAnsi="Times New Roman" w:cs="Times New Roman"/>
          <w:b/>
          <w:bCs/>
          <w:sz w:val="24"/>
          <w:szCs w:val="24"/>
        </w:rPr>
        <w:t>Discussion:</w:t>
      </w:r>
      <w:commentRangeEnd w:id="30"/>
      <w:r w:rsidR="00F9043F">
        <w:rPr>
          <w:rStyle w:val="CommentReference"/>
        </w:rPr>
        <w:commentReference w:id="30"/>
      </w:r>
    </w:p>
    <w:p w14:paraId="31405A6E" w14:textId="77777777" w:rsidR="00D64FBE" w:rsidRDefault="004752FC" w:rsidP="004752FC">
      <w:pPr>
        <w:spacing w:beforeLines="120" w:before="288" w:line="360" w:lineRule="auto"/>
        <w:rPr>
          <w:ins w:id="31" w:author="Mohammad Nayeem Hasan" w:date="2024-12-08T21:06:00Z" w16du:dateUtc="2024-12-08T15:06:00Z"/>
          <w:rFonts w:ascii="Times New Roman" w:hAnsi="Times New Roman" w:cs="Times New Roman"/>
          <w:sz w:val="24"/>
          <w:szCs w:val="24"/>
        </w:rPr>
      </w:pPr>
      <w:r w:rsidRPr="004752FC">
        <w:rPr>
          <w:rFonts w:ascii="Times New Roman" w:hAnsi="Times New Roman" w:cs="Times New Roman"/>
          <w:sz w:val="24"/>
          <w:szCs w:val="24"/>
        </w:rPr>
        <w:t xml:space="preserve">Our findings show that the presence of </w:t>
      </w:r>
      <w:r w:rsidRPr="00D64FBE">
        <w:rPr>
          <w:rFonts w:ascii="Times New Roman" w:hAnsi="Times New Roman" w:cs="Times New Roman"/>
          <w:sz w:val="24"/>
          <w:szCs w:val="24"/>
          <w:highlight w:val="yellow"/>
          <w:rPrChange w:id="32" w:author="Mohammad Nayeem Hasan" w:date="2024-12-08T21:06:00Z" w16du:dateUtc="2024-12-08T15:06:00Z">
            <w:rPr>
              <w:rFonts w:ascii="Times New Roman" w:hAnsi="Times New Roman" w:cs="Times New Roman"/>
              <w:sz w:val="24"/>
              <w:szCs w:val="24"/>
            </w:rPr>
          </w:rPrChange>
        </w:rPr>
        <w:t>handwashing</w:t>
      </w:r>
      <w:r w:rsidRPr="004752FC">
        <w:rPr>
          <w:rFonts w:ascii="Times New Roman" w:hAnsi="Times New Roman" w:cs="Times New Roman"/>
          <w:sz w:val="24"/>
          <w:szCs w:val="24"/>
        </w:rPr>
        <w:t xml:space="preserve"> facilities is inextricably linked to early childhood education, with a critical function in promoting a positive learning environment. Bowen et al. showed that encouraging handwashing during early childhood dramatically enhanced child development outcomes. Children who received home-based handwashing interventions had global developmental quotients more than 6 points higher than those in the control group, with consistent gains across the adaptive, personal-social, communicative, cognitive, and motor domains [</w:t>
      </w:r>
      <w:r>
        <w:rPr>
          <w:rFonts w:ascii="Times New Roman" w:hAnsi="Times New Roman" w:cs="Times New Roman"/>
          <w:sz w:val="24"/>
          <w:szCs w:val="24"/>
        </w:rPr>
        <w:t>37</w:t>
      </w:r>
      <w:r w:rsidRPr="004752FC">
        <w:rPr>
          <w:rFonts w:ascii="Times New Roman" w:hAnsi="Times New Roman" w:cs="Times New Roman"/>
          <w:sz w:val="24"/>
          <w:szCs w:val="24"/>
        </w:rPr>
        <w:t xml:space="preserve">]. </w:t>
      </w:r>
    </w:p>
    <w:p w14:paraId="3A841B96" w14:textId="77777777" w:rsidR="00D64FBE" w:rsidRDefault="004752FC" w:rsidP="00D64FBE">
      <w:pPr>
        <w:spacing w:beforeLines="120" w:before="288" w:line="360" w:lineRule="auto"/>
        <w:ind w:firstLine="720"/>
        <w:rPr>
          <w:ins w:id="33" w:author="Mohammad Nayeem Hasan" w:date="2024-12-08T21:07:00Z" w16du:dateUtc="2024-12-08T15:07:00Z"/>
          <w:rFonts w:ascii="Times New Roman" w:hAnsi="Times New Roman" w:cs="Times New Roman"/>
          <w:sz w:val="24"/>
          <w:szCs w:val="24"/>
        </w:rPr>
      </w:pPr>
      <w:proofErr w:type="spellStart"/>
      <w:r w:rsidRPr="004752FC">
        <w:rPr>
          <w:rFonts w:ascii="Times New Roman" w:hAnsi="Times New Roman" w:cs="Times New Roman"/>
          <w:sz w:val="24"/>
          <w:szCs w:val="24"/>
        </w:rPr>
        <w:t>Mwapasa</w:t>
      </w:r>
      <w:proofErr w:type="spellEnd"/>
      <w:r w:rsidRPr="004752FC">
        <w:rPr>
          <w:rFonts w:ascii="Times New Roman" w:hAnsi="Times New Roman" w:cs="Times New Roman"/>
          <w:sz w:val="24"/>
          <w:szCs w:val="24"/>
        </w:rPr>
        <w:t xml:space="preserve"> et al. suggest that caregivers' lack of understanding, combined with insufficient facilities and poor </w:t>
      </w:r>
      <w:r w:rsidRPr="00D64FBE">
        <w:rPr>
          <w:rFonts w:ascii="Times New Roman" w:hAnsi="Times New Roman" w:cs="Times New Roman"/>
          <w:sz w:val="24"/>
          <w:szCs w:val="24"/>
          <w:highlight w:val="yellow"/>
          <w:rPrChange w:id="34" w:author="Mohammad Nayeem Hasan" w:date="2024-12-08T21:08:00Z" w16du:dateUtc="2024-12-08T15:08:00Z">
            <w:rPr>
              <w:rFonts w:ascii="Times New Roman" w:hAnsi="Times New Roman" w:cs="Times New Roman"/>
              <w:sz w:val="24"/>
              <w:szCs w:val="24"/>
            </w:rPr>
          </w:rPrChange>
        </w:rPr>
        <w:t>hygiene</w:t>
      </w:r>
      <w:r w:rsidRPr="004752FC">
        <w:rPr>
          <w:rFonts w:ascii="Times New Roman" w:hAnsi="Times New Roman" w:cs="Times New Roman"/>
          <w:sz w:val="24"/>
          <w:szCs w:val="24"/>
        </w:rPr>
        <w:t xml:space="preserve"> procedures, exposes children to significant health risks [</w:t>
      </w:r>
      <w:r>
        <w:rPr>
          <w:rFonts w:ascii="Times New Roman" w:hAnsi="Times New Roman" w:cs="Times New Roman"/>
          <w:sz w:val="24"/>
          <w:szCs w:val="24"/>
        </w:rPr>
        <w:t>38</w:t>
      </w:r>
      <w:r w:rsidRPr="004752FC">
        <w:rPr>
          <w:rFonts w:ascii="Times New Roman" w:hAnsi="Times New Roman" w:cs="Times New Roman"/>
          <w:sz w:val="24"/>
          <w:szCs w:val="24"/>
        </w:rPr>
        <w:t xml:space="preserve">]. </w:t>
      </w:r>
      <w:commentRangeStart w:id="35"/>
      <w:r w:rsidRPr="004752FC">
        <w:rPr>
          <w:rFonts w:ascii="Times New Roman" w:hAnsi="Times New Roman" w:cs="Times New Roman"/>
          <w:sz w:val="24"/>
          <w:szCs w:val="24"/>
        </w:rPr>
        <w:t xml:space="preserve">Early et al. </w:t>
      </w:r>
      <w:commentRangeEnd w:id="35"/>
      <w:r w:rsidR="00992EF1">
        <w:rPr>
          <w:rStyle w:val="CommentReference"/>
        </w:rPr>
        <w:commentReference w:id="35"/>
      </w:r>
      <w:r w:rsidRPr="004752FC">
        <w:rPr>
          <w:rFonts w:ascii="Times New Roman" w:hAnsi="Times New Roman" w:cs="Times New Roman"/>
          <w:sz w:val="24"/>
          <w:szCs w:val="24"/>
        </w:rPr>
        <w:t xml:space="preserve">find that education, along with accessible and practical hand hygiene items (such as hand </w:t>
      </w:r>
      <w:r w:rsidRPr="004752FC">
        <w:rPr>
          <w:rFonts w:ascii="Times New Roman" w:hAnsi="Times New Roman" w:cs="Times New Roman"/>
          <w:sz w:val="24"/>
          <w:szCs w:val="24"/>
        </w:rPr>
        <w:lastRenderedPageBreak/>
        <w:t xml:space="preserve">wipes), can result in a long-term increase in handwashing frequency among elementary school </w:t>
      </w:r>
      <w:commentRangeStart w:id="36"/>
      <w:r w:rsidRPr="004752FC">
        <w:rPr>
          <w:rFonts w:ascii="Times New Roman" w:hAnsi="Times New Roman" w:cs="Times New Roman"/>
          <w:sz w:val="24"/>
          <w:szCs w:val="24"/>
        </w:rPr>
        <w:t>children [3</w:t>
      </w:r>
      <w:r>
        <w:rPr>
          <w:rFonts w:ascii="Times New Roman" w:hAnsi="Times New Roman" w:cs="Times New Roman"/>
          <w:sz w:val="24"/>
          <w:szCs w:val="24"/>
        </w:rPr>
        <w:t>9</w:t>
      </w:r>
      <w:r w:rsidRPr="004752FC">
        <w:rPr>
          <w:rFonts w:ascii="Times New Roman" w:hAnsi="Times New Roman" w:cs="Times New Roman"/>
          <w:sz w:val="24"/>
          <w:szCs w:val="24"/>
        </w:rPr>
        <w:t xml:space="preserve">]. </w:t>
      </w:r>
      <w:commentRangeEnd w:id="36"/>
      <w:r w:rsidR="00D64FBE">
        <w:rPr>
          <w:rStyle w:val="CommentReference"/>
        </w:rPr>
        <w:commentReference w:id="36"/>
      </w:r>
    </w:p>
    <w:p w14:paraId="5563BC4C" w14:textId="57C1A281" w:rsidR="00D64FBE" w:rsidRDefault="004752FC" w:rsidP="00D64FBE">
      <w:pPr>
        <w:spacing w:beforeLines="120" w:before="288" w:line="360" w:lineRule="auto"/>
        <w:ind w:firstLine="720"/>
        <w:rPr>
          <w:ins w:id="37" w:author="Mohammad Nayeem Hasan" w:date="2024-12-08T21:05:00Z" w16du:dateUtc="2024-12-08T15:05:00Z"/>
          <w:rFonts w:ascii="Times New Roman" w:hAnsi="Times New Roman" w:cs="Times New Roman"/>
          <w:sz w:val="24"/>
          <w:szCs w:val="24"/>
        </w:rPr>
        <w:pPrChange w:id="38" w:author="Mohammad Nayeem Hasan" w:date="2024-12-08T21:06:00Z" w16du:dateUtc="2024-12-08T15:06:00Z">
          <w:pPr>
            <w:spacing w:beforeLines="120" w:before="288" w:line="360" w:lineRule="auto"/>
          </w:pPr>
        </w:pPrChange>
      </w:pPr>
      <w:commentRangeStart w:id="39"/>
      <w:r w:rsidRPr="004752FC">
        <w:rPr>
          <w:rFonts w:ascii="Times New Roman" w:hAnsi="Times New Roman" w:cs="Times New Roman"/>
          <w:sz w:val="24"/>
          <w:szCs w:val="24"/>
        </w:rPr>
        <w:t>According to Wagner and Samuelsson, there is compelling evidence that early childhood education and WASH for school-aged children benefit individual children, families, and societies [4</w:t>
      </w:r>
      <w:r>
        <w:rPr>
          <w:rFonts w:ascii="Times New Roman" w:hAnsi="Times New Roman" w:cs="Times New Roman"/>
          <w:sz w:val="24"/>
          <w:szCs w:val="24"/>
        </w:rPr>
        <w:t>0</w:t>
      </w:r>
      <w:r w:rsidRPr="004752FC">
        <w:rPr>
          <w:rFonts w:ascii="Times New Roman" w:hAnsi="Times New Roman" w:cs="Times New Roman"/>
          <w:sz w:val="24"/>
          <w:szCs w:val="24"/>
        </w:rPr>
        <w:t>]. Nesti and Goldbaum found that children at daycare or preschool are 2-3 times more likely to become infected, contributing to health problems and the spread of diseases across the community. This risk is associated with the daycare setting, but it can be reduced through preventive measures such as proper handwashing, standard precautions, hygienic diaper-changing routines, cleaning and disinfecting contaminated areas, using disposable tissues for nasal hygiene, separating food handling areas, reporting infectious diseases, and training workers and parents [</w:t>
      </w:r>
      <w:r>
        <w:rPr>
          <w:rFonts w:ascii="Times New Roman" w:hAnsi="Times New Roman" w:cs="Times New Roman"/>
          <w:sz w:val="24"/>
          <w:szCs w:val="24"/>
        </w:rPr>
        <w:t>41</w:t>
      </w:r>
      <w:r w:rsidRPr="004752FC">
        <w:rPr>
          <w:rFonts w:ascii="Times New Roman" w:hAnsi="Times New Roman" w:cs="Times New Roman"/>
          <w:sz w:val="24"/>
          <w:szCs w:val="24"/>
        </w:rPr>
        <w:t xml:space="preserve">]. </w:t>
      </w:r>
      <w:commentRangeEnd w:id="39"/>
      <w:r w:rsidR="00D64FBE">
        <w:rPr>
          <w:rStyle w:val="CommentReference"/>
        </w:rPr>
        <w:commentReference w:id="39"/>
      </w:r>
    </w:p>
    <w:p w14:paraId="4317AA29" w14:textId="77777777" w:rsidR="00D267C6" w:rsidRDefault="004752FC" w:rsidP="00D64FBE">
      <w:pPr>
        <w:spacing w:beforeLines="120" w:before="288" w:line="360" w:lineRule="auto"/>
        <w:ind w:firstLine="720"/>
        <w:rPr>
          <w:ins w:id="40" w:author="Mohammad Nayeem Hasan" w:date="2024-12-08T21:21:00Z" w16du:dateUtc="2024-12-08T15:21:00Z"/>
          <w:rFonts w:ascii="Times New Roman" w:hAnsi="Times New Roman" w:cs="Times New Roman"/>
          <w:sz w:val="24"/>
          <w:szCs w:val="24"/>
        </w:rPr>
      </w:pPr>
      <w:r w:rsidRPr="004752FC">
        <w:rPr>
          <w:rFonts w:ascii="Times New Roman" w:hAnsi="Times New Roman" w:cs="Times New Roman"/>
          <w:sz w:val="24"/>
          <w:szCs w:val="24"/>
        </w:rPr>
        <w:t>Our analysis reveals that geographic divisions exhibit a significant relationship with early childhood education, indicating substantial regional disparities in developmental outcomes for children. Hasan et al. found that the association between geographic divisions and early childhood education indicates significant variations in early childhood development outcomes across regions [</w:t>
      </w:r>
      <w:r>
        <w:rPr>
          <w:rFonts w:ascii="Times New Roman" w:hAnsi="Times New Roman" w:cs="Times New Roman"/>
          <w:sz w:val="24"/>
          <w:szCs w:val="24"/>
        </w:rPr>
        <w:t>42</w:t>
      </w:r>
      <w:r w:rsidRPr="004752FC">
        <w:rPr>
          <w:rFonts w:ascii="Times New Roman" w:hAnsi="Times New Roman" w:cs="Times New Roman"/>
          <w:sz w:val="24"/>
          <w:szCs w:val="24"/>
        </w:rPr>
        <w:t xml:space="preserve">]. </w:t>
      </w:r>
    </w:p>
    <w:p w14:paraId="410B03AB" w14:textId="66FAEB09" w:rsidR="004752FC" w:rsidRDefault="004752FC" w:rsidP="00D64FBE">
      <w:pPr>
        <w:spacing w:beforeLines="120" w:before="288" w:line="360" w:lineRule="auto"/>
        <w:ind w:firstLine="720"/>
        <w:rPr>
          <w:rFonts w:ascii="Times New Roman" w:hAnsi="Times New Roman" w:cs="Times New Roman"/>
          <w:sz w:val="24"/>
          <w:szCs w:val="24"/>
        </w:rPr>
        <w:pPrChange w:id="41" w:author="Mohammad Nayeem Hasan" w:date="2024-12-08T21:05:00Z" w16du:dateUtc="2024-12-08T15:05:00Z">
          <w:pPr>
            <w:spacing w:beforeLines="120" w:before="288" w:line="360" w:lineRule="auto"/>
          </w:pPr>
        </w:pPrChange>
      </w:pPr>
      <w:commentRangeStart w:id="42"/>
      <w:r w:rsidRPr="004752FC">
        <w:rPr>
          <w:rFonts w:ascii="Times New Roman" w:hAnsi="Times New Roman" w:cs="Times New Roman"/>
          <w:sz w:val="24"/>
          <w:szCs w:val="24"/>
        </w:rPr>
        <w:t>We discovered that a mother's degree of education had a profound and statistically significant impact on early childhood schooling results. Mothers with higher levels of education are more likely to prioritize and invest in their children's early education, creating an atmosphere that promotes learning and growth. Educated mo</w:t>
      </w:r>
      <w:ins w:id="43" w:author="Mohammad Nayeem Hasan" w:date="2024-12-08T20:15:00Z" w16du:dateUtc="2024-12-08T14:15:00Z">
        <w:r w:rsidR="00C32131">
          <w:rPr>
            <w:rFonts w:ascii="Times New Roman" w:hAnsi="Times New Roman" w:cs="Times New Roman"/>
            <w:sz w:val="24"/>
            <w:szCs w:val="24"/>
          </w:rPr>
          <w:t>thers</w:t>
        </w:r>
      </w:ins>
      <w:del w:id="44" w:author="Mohammad Nayeem Hasan" w:date="2024-12-08T20:15:00Z" w16du:dateUtc="2024-12-08T14:15:00Z">
        <w:r w:rsidRPr="004752FC" w:rsidDel="00C32131">
          <w:rPr>
            <w:rFonts w:ascii="Times New Roman" w:hAnsi="Times New Roman" w:cs="Times New Roman"/>
            <w:sz w:val="24"/>
            <w:szCs w:val="24"/>
          </w:rPr>
          <w:delText>ms</w:delText>
        </w:r>
      </w:del>
      <w:r w:rsidRPr="004752FC">
        <w:rPr>
          <w:rFonts w:ascii="Times New Roman" w:hAnsi="Times New Roman" w:cs="Times New Roman"/>
          <w:sz w:val="24"/>
          <w:szCs w:val="24"/>
        </w:rPr>
        <w:t xml:space="preserve"> are more aware of the long-term benefits of early education and are better prepared to participate in educational activities, provide learning materials, and foster a supportive home environment. Greenburg clarifies maternal education has a substantial impact on children's participation in early childhood education and care programs. It emphasizes that children of better-educated moms are more likely to attend formal, high-quality care settings, such as center-based care</w:t>
      </w:r>
      <w:r>
        <w:rPr>
          <w:rFonts w:ascii="Times New Roman" w:hAnsi="Times New Roman" w:cs="Times New Roman"/>
          <w:sz w:val="24"/>
          <w:szCs w:val="24"/>
        </w:rPr>
        <w:t xml:space="preserve"> [43]</w:t>
      </w:r>
      <w:r w:rsidRPr="004752FC">
        <w:rPr>
          <w:rFonts w:ascii="Times New Roman" w:hAnsi="Times New Roman" w:cs="Times New Roman"/>
          <w:sz w:val="24"/>
          <w:szCs w:val="24"/>
        </w:rPr>
        <w:t>. Cuartas suggested that maternal education has a positive causal effect on children's development, with more years of schooling resulting in increased maternal engagement in stimulating activities, higher attendance at early childhood education programs, and less use of harsh physical punishment [</w:t>
      </w:r>
      <w:r>
        <w:rPr>
          <w:rFonts w:ascii="Times New Roman" w:hAnsi="Times New Roman" w:cs="Times New Roman"/>
          <w:sz w:val="24"/>
          <w:szCs w:val="24"/>
        </w:rPr>
        <w:t>44</w:t>
      </w:r>
      <w:r w:rsidRPr="004752FC">
        <w:rPr>
          <w:rFonts w:ascii="Times New Roman" w:hAnsi="Times New Roman" w:cs="Times New Roman"/>
          <w:sz w:val="24"/>
          <w:szCs w:val="24"/>
        </w:rPr>
        <w:t xml:space="preserve">]. Crosnoe et al. shown that a mother's educational level has a substantial impact on the educational opportunities of her </w:t>
      </w:r>
      <w:r w:rsidRPr="004752FC">
        <w:rPr>
          <w:rFonts w:ascii="Times New Roman" w:hAnsi="Times New Roman" w:cs="Times New Roman"/>
          <w:sz w:val="24"/>
          <w:szCs w:val="24"/>
        </w:rPr>
        <w:lastRenderedPageBreak/>
        <w:t>children [</w:t>
      </w:r>
      <w:r>
        <w:rPr>
          <w:rFonts w:ascii="Times New Roman" w:hAnsi="Times New Roman" w:cs="Times New Roman"/>
          <w:sz w:val="24"/>
          <w:szCs w:val="24"/>
        </w:rPr>
        <w:t>45</w:t>
      </w:r>
      <w:r w:rsidRPr="004752FC">
        <w:rPr>
          <w:rFonts w:ascii="Times New Roman" w:hAnsi="Times New Roman" w:cs="Times New Roman"/>
          <w:sz w:val="24"/>
          <w:szCs w:val="24"/>
        </w:rPr>
        <w:t>]. Harding et al. emphasize the positive association between mother education and children's academic performance, recognizing that greater maternal education levels are linked to enhanced language production, cognitive achievement, and academic success throughout childhood and adolescence [</w:t>
      </w:r>
      <w:r>
        <w:rPr>
          <w:rFonts w:ascii="Times New Roman" w:hAnsi="Times New Roman" w:cs="Times New Roman"/>
          <w:sz w:val="24"/>
          <w:szCs w:val="24"/>
        </w:rPr>
        <w:t>46</w:t>
      </w:r>
      <w:r w:rsidRPr="004752FC">
        <w:rPr>
          <w:rFonts w:ascii="Times New Roman" w:hAnsi="Times New Roman" w:cs="Times New Roman"/>
          <w:sz w:val="24"/>
          <w:szCs w:val="24"/>
        </w:rPr>
        <w:t>]. Findings show that improvements in mother education were favorably associated with children's cognitive skills, as measured by standardized cognitive scores [</w:t>
      </w:r>
      <w:r>
        <w:rPr>
          <w:rFonts w:ascii="Times New Roman" w:hAnsi="Times New Roman" w:cs="Times New Roman"/>
          <w:sz w:val="24"/>
          <w:szCs w:val="24"/>
        </w:rPr>
        <w:t>47</w:t>
      </w:r>
      <w:r w:rsidRPr="004752FC">
        <w:rPr>
          <w:rFonts w:ascii="Times New Roman" w:hAnsi="Times New Roman" w:cs="Times New Roman"/>
          <w:sz w:val="24"/>
          <w:szCs w:val="24"/>
        </w:rPr>
        <w:t>]. Lakshman et al. demonstrates that maternal education plays an important role in child development, although the nature of this relationship differs by nation and socioeconomic circumstance</w:t>
      </w:r>
      <w:r>
        <w:rPr>
          <w:rFonts w:ascii="Times New Roman" w:hAnsi="Times New Roman" w:cs="Times New Roman"/>
          <w:sz w:val="24"/>
          <w:szCs w:val="24"/>
        </w:rPr>
        <w:t xml:space="preserve"> [48]</w:t>
      </w:r>
      <w:r w:rsidRPr="004752FC">
        <w:rPr>
          <w:rFonts w:ascii="Times New Roman" w:hAnsi="Times New Roman" w:cs="Times New Roman"/>
          <w:sz w:val="24"/>
          <w:szCs w:val="24"/>
        </w:rPr>
        <w:t>.</w:t>
      </w:r>
      <w:commentRangeEnd w:id="42"/>
      <w:r w:rsidR="00D267C6">
        <w:rPr>
          <w:rStyle w:val="CommentReference"/>
        </w:rPr>
        <w:commentReference w:id="42"/>
      </w:r>
    </w:p>
    <w:p w14:paraId="0A389089" w14:textId="0FAB256F" w:rsidR="0026092A" w:rsidRDefault="0026092A" w:rsidP="004752FC">
      <w:pPr>
        <w:spacing w:beforeLines="120" w:before="288" w:line="360" w:lineRule="auto"/>
        <w:rPr>
          <w:rFonts w:ascii="Times New Roman" w:hAnsi="Times New Roman" w:cs="Times New Roman"/>
          <w:b/>
          <w:bCs/>
          <w:sz w:val="24"/>
          <w:szCs w:val="24"/>
        </w:rPr>
      </w:pPr>
      <w:commentRangeStart w:id="45"/>
      <w:r w:rsidRPr="0026092A">
        <w:rPr>
          <w:rFonts w:ascii="Times New Roman" w:hAnsi="Times New Roman" w:cs="Times New Roman"/>
          <w:b/>
          <w:bCs/>
          <w:sz w:val="24"/>
          <w:szCs w:val="24"/>
        </w:rPr>
        <w:t>Conclusion:</w:t>
      </w:r>
      <w:commentRangeEnd w:id="45"/>
      <w:r w:rsidR="00F9043F">
        <w:rPr>
          <w:rStyle w:val="CommentReference"/>
        </w:rPr>
        <w:commentReference w:id="45"/>
      </w:r>
    </w:p>
    <w:p w14:paraId="2B591432" w14:textId="220EAF40" w:rsidR="00C77B5F" w:rsidRPr="00C77B5F" w:rsidRDefault="00C77B5F" w:rsidP="00C77B5F">
      <w:pPr>
        <w:spacing w:beforeLines="120" w:before="288" w:line="360" w:lineRule="auto"/>
        <w:rPr>
          <w:rFonts w:ascii="Times New Roman" w:hAnsi="Times New Roman" w:cs="Times New Roman"/>
          <w:sz w:val="24"/>
          <w:szCs w:val="24"/>
        </w:rPr>
      </w:pPr>
      <w:r w:rsidRPr="00C77B5F">
        <w:rPr>
          <w:rFonts w:ascii="Times New Roman" w:hAnsi="Times New Roman" w:cs="Times New Roman"/>
          <w:sz w:val="24"/>
          <w:szCs w:val="24"/>
        </w:rPr>
        <w:t xml:space="preserve">This </w:t>
      </w:r>
      <w:r>
        <w:rPr>
          <w:rFonts w:ascii="Times New Roman" w:hAnsi="Times New Roman" w:cs="Times New Roman"/>
          <w:sz w:val="24"/>
          <w:szCs w:val="24"/>
        </w:rPr>
        <w:t>research</w:t>
      </w:r>
      <w:r w:rsidRPr="00C77B5F">
        <w:rPr>
          <w:rFonts w:ascii="Times New Roman" w:hAnsi="Times New Roman" w:cs="Times New Roman"/>
          <w:sz w:val="24"/>
          <w:szCs w:val="24"/>
        </w:rPr>
        <w:t xml:space="preserve"> </w:t>
      </w:r>
      <w:r>
        <w:rPr>
          <w:rFonts w:ascii="Times New Roman" w:hAnsi="Times New Roman" w:cs="Times New Roman"/>
          <w:sz w:val="24"/>
          <w:szCs w:val="24"/>
        </w:rPr>
        <w:t>highlights</w:t>
      </w:r>
      <w:r w:rsidRPr="00C77B5F">
        <w:rPr>
          <w:rFonts w:ascii="Times New Roman" w:hAnsi="Times New Roman" w:cs="Times New Roman"/>
          <w:sz w:val="24"/>
          <w:szCs w:val="24"/>
        </w:rPr>
        <w:t xml:space="preserve"> a clear association between household Water, Sanitation, and Hygiene (WASH) factors and enrollment in Early Childhood Education (ECE) programs in Bangladesh. Key findings indicate that improved WASH facilities</w:t>
      </w:r>
      <w:r>
        <w:rPr>
          <w:rFonts w:ascii="Times New Roman" w:hAnsi="Times New Roman" w:cs="Times New Roman"/>
          <w:sz w:val="24"/>
          <w:szCs w:val="24"/>
        </w:rPr>
        <w:t xml:space="preserve"> like</w:t>
      </w:r>
      <w:r w:rsidRPr="00C77B5F">
        <w:rPr>
          <w:rFonts w:ascii="Times New Roman" w:hAnsi="Times New Roman" w:cs="Times New Roman"/>
          <w:sz w:val="24"/>
          <w:szCs w:val="24"/>
        </w:rPr>
        <w:t xml:space="preserve"> basic handwashing </w:t>
      </w:r>
      <w:r>
        <w:rPr>
          <w:rFonts w:ascii="Times New Roman" w:hAnsi="Times New Roman" w:cs="Times New Roman"/>
          <w:sz w:val="24"/>
          <w:szCs w:val="24"/>
        </w:rPr>
        <w:t>facilities</w:t>
      </w:r>
      <w:r w:rsidRPr="00C77B5F">
        <w:rPr>
          <w:rFonts w:ascii="Times New Roman" w:hAnsi="Times New Roman" w:cs="Times New Roman"/>
          <w:sz w:val="24"/>
          <w:szCs w:val="24"/>
        </w:rPr>
        <w:t>, fixed handwashing places, and treated drinking water positively influence children's participation in ECE. Additionally, regional disparities play a</w:t>
      </w:r>
      <w:r>
        <w:rPr>
          <w:rFonts w:ascii="Times New Roman" w:hAnsi="Times New Roman" w:cs="Times New Roman"/>
          <w:sz w:val="24"/>
          <w:szCs w:val="24"/>
        </w:rPr>
        <w:t xml:space="preserve">n important </w:t>
      </w:r>
      <w:r w:rsidRPr="00C77B5F">
        <w:rPr>
          <w:rFonts w:ascii="Times New Roman" w:hAnsi="Times New Roman" w:cs="Times New Roman"/>
          <w:sz w:val="24"/>
          <w:szCs w:val="24"/>
        </w:rPr>
        <w:t xml:space="preserve">role, with divisions like Rangpur and Khulna showing higher enrollment rates. Maternal education </w:t>
      </w:r>
      <w:r>
        <w:rPr>
          <w:rFonts w:ascii="Times New Roman" w:hAnsi="Times New Roman" w:cs="Times New Roman"/>
          <w:sz w:val="24"/>
          <w:szCs w:val="24"/>
        </w:rPr>
        <w:t>comes out</w:t>
      </w:r>
      <w:r w:rsidRPr="00C77B5F">
        <w:rPr>
          <w:rFonts w:ascii="Times New Roman" w:hAnsi="Times New Roman" w:cs="Times New Roman"/>
          <w:sz w:val="24"/>
          <w:szCs w:val="24"/>
        </w:rPr>
        <w:t xml:space="preserve"> as a crucial </w:t>
      </w:r>
      <w:r>
        <w:rPr>
          <w:rFonts w:ascii="Times New Roman" w:hAnsi="Times New Roman" w:cs="Times New Roman"/>
          <w:sz w:val="24"/>
          <w:szCs w:val="24"/>
        </w:rPr>
        <w:t>factor</w:t>
      </w:r>
      <w:r w:rsidRPr="00C77B5F">
        <w:rPr>
          <w:rFonts w:ascii="Times New Roman" w:hAnsi="Times New Roman" w:cs="Times New Roman"/>
          <w:sz w:val="24"/>
          <w:szCs w:val="24"/>
        </w:rPr>
        <w:t>, with higher educa</w:t>
      </w:r>
      <w:r>
        <w:rPr>
          <w:rFonts w:ascii="Times New Roman" w:hAnsi="Times New Roman" w:cs="Times New Roman"/>
          <w:sz w:val="24"/>
          <w:szCs w:val="24"/>
        </w:rPr>
        <w:t>ted mothers</w:t>
      </w:r>
      <w:r w:rsidRPr="00C77B5F">
        <w:rPr>
          <w:rFonts w:ascii="Times New Roman" w:hAnsi="Times New Roman" w:cs="Times New Roman"/>
          <w:sz w:val="24"/>
          <w:szCs w:val="24"/>
        </w:rPr>
        <w:t xml:space="preserve"> strongly linked to increased ECE participation.</w:t>
      </w:r>
    </w:p>
    <w:p w14:paraId="14B79A67" w14:textId="669E3C55" w:rsidR="0026092A" w:rsidRPr="00C77B5F" w:rsidRDefault="00C77B5F" w:rsidP="00C77B5F">
      <w:pPr>
        <w:spacing w:beforeLines="120" w:before="288" w:line="360" w:lineRule="auto"/>
        <w:rPr>
          <w:rFonts w:ascii="Times New Roman" w:hAnsi="Times New Roman" w:cs="Times New Roman"/>
          <w:sz w:val="24"/>
          <w:szCs w:val="24"/>
        </w:rPr>
      </w:pPr>
      <w:r w:rsidRPr="00C77B5F">
        <w:rPr>
          <w:rFonts w:ascii="Times New Roman" w:hAnsi="Times New Roman" w:cs="Times New Roman"/>
          <w:sz w:val="24"/>
          <w:szCs w:val="24"/>
        </w:rPr>
        <w:t>Th</w:t>
      </w:r>
      <w:r>
        <w:rPr>
          <w:rFonts w:ascii="Times New Roman" w:hAnsi="Times New Roman" w:cs="Times New Roman"/>
          <w:sz w:val="24"/>
          <w:szCs w:val="24"/>
        </w:rPr>
        <w:t>is study indicates</w:t>
      </w:r>
      <w:r w:rsidRPr="00C77B5F">
        <w:rPr>
          <w:rFonts w:ascii="Times New Roman" w:hAnsi="Times New Roman" w:cs="Times New Roman"/>
          <w:sz w:val="24"/>
          <w:szCs w:val="24"/>
        </w:rPr>
        <w:t xml:space="preserve"> the </w:t>
      </w:r>
      <w:r>
        <w:rPr>
          <w:rFonts w:ascii="Times New Roman" w:hAnsi="Times New Roman" w:cs="Times New Roman"/>
          <w:sz w:val="24"/>
          <w:szCs w:val="24"/>
        </w:rPr>
        <w:t>significance</w:t>
      </w:r>
      <w:r w:rsidRPr="00C77B5F">
        <w:rPr>
          <w:rFonts w:ascii="Times New Roman" w:hAnsi="Times New Roman" w:cs="Times New Roman"/>
          <w:sz w:val="24"/>
          <w:szCs w:val="24"/>
        </w:rPr>
        <w:t xml:space="preserve"> of </w:t>
      </w:r>
      <w:r w:rsidR="00A97F3A">
        <w:rPr>
          <w:rFonts w:ascii="Times New Roman" w:hAnsi="Times New Roman" w:cs="Times New Roman"/>
          <w:sz w:val="24"/>
          <w:szCs w:val="24"/>
        </w:rPr>
        <w:t>acknowledging</w:t>
      </w:r>
      <w:r w:rsidRPr="00C77B5F">
        <w:rPr>
          <w:rFonts w:ascii="Times New Roman" w:hAnsi="Times New Roman" w:cs="Times New Roman"/>
          <w:sz w:val="24"/>
          <w:szCs w:val="24"/>
        </w:rPr>
        <w:t xml:space="preserve"> WASH-related challenges and improving maternal educational </w:t>
      </w:r>
      <w:r>
        <w:rPr>
          <w:rFonts w:ascii="Times New Roman" w:hAnsi="Times New Roman" w:cs="Times New Roman"/>
          <w:sz w:val="24"/>
          <w:szCs w:val="24"/>
        </w:rPr>
        <w:t>qualification</w:t>
      </w:r>
      <w:r w:rsidRPr="00C77B5F">
        <w:rPr>
          <w:rFonts w:ascii="Times New Roman" w:hAnsi="Times New Roman" w:cs="Times New Roman"/>
          <w:sz w:val="24"/>
          <w:szCs w:val="24"/>
        </w:rPr>
        <w:t xml:space="preserve"> to enhance ECE enrollment. These findings align with the Sustainable Development Goals, particularly Goal 4 (Quality Education) and Goal 6 (Clean Water and Sanitation), emphasizing the need for integrated policies that combine health, education, and infrastructural development. By </w:t>
      </w:r>
      <w:r>
        <w:rPr>
          <w:rFonts w:ascii="Times New Roman" w:hAnsi="Times New Roman" w:cs="Times New Roman"/>
          <w:sz w:val="24"/>
          <w:szCs w:val="24"/>
        </w:rPr>
        <w:t>focusing</w:t>
      </w:r>
      <w:r w:rsidRPr="00C77B5F">
        <w:rPr>
          <w:rFonts w:ascii="Times New Roman" w:hAnsi="Times New Roman" w:cs="Times New Roman"/>
          <w:sz w:val="24"/>
          <w:szCs w:val="24"/>
        </w:rPr>
        <w:t xml:space="preserve"> these areas, policymakers can promote equitable access to quality early education, laying a foundation for lifelong learning and development for children across Bangladesh.</w:t>
      </w:r>
    </w:p>
    <w:p w14:paraId="31B961B3" w14:textId="55E8B503" w:rsidR="001F7060" w:rsidRPr="000C66C6" w:rsidRDefault="001F7060" w:rsidP="000C66C6">
      <w:pPr>
        <w:spacing w:before="120"/>
        <w:rPr>
          <w:rFonts w:ascii="Times New Roman" w:hAnsi="Times New Roman" w:cs="Times New Roman"/>
          <w:b/>
          <w:bCs/>
          <w:sz w:val="24"/>
          <w:szCs w:val="24"/>
        </w:rPr>
      </w:pPr>
      <w:r w:rsidRPr="000C66C6">
        <w:rPr>
          <w:rFonts w:ascii="Times New Roman" w:hAnsi="Times New Roman" w:cs="Times New Roman"/>
          <w:b/>
          <w:bCs/>
          <w:sz w:val="24"/>
          <w:szCs w:val="24"/>
        </w:rPr>
        <w:t>Reference</w:t>
      </w:r>
    </w:p>
    <w:p w14:paraId="120472E0" w14:textId="77777777" w:rsidR="001F7060" w:rsidRPr="004752FC" w:rsidRDefault="001F7060" w:rsidP="00E11F94">
      <w:pPr>
        <w:pStyle w:val="ListParagraph"/>
        <w:numPr>
          <w:ilvl w:val="0"/>
          <w:numId w:val="8"/>
        </w:numPr>
        <w:spacing w:before="120" w:after="120" w:line="360" w:lineRule="auto"/>
        <w:rPr>
          <w:rFonts w:ascii="Times New Roman" w:hAnsi="Times New Roman" w:cs="Times New Roman"/>
        </w:rPr>
      </w:pPr>
      <w:r w:rsidRPr="004752FC">
        <w:rPr>
          <w:rFonts w:ascii="Times New Roman" w:hAnsi="Times New Roman" w:cs="Times New Roman"/>
        </w:rPr>
        <w:t xml:space="preserve">Rashid, R., &amp; Akkari, A. (2020). A review of Early Childhood Education (ECE) in Bangladesh: status and impact. International Journal of Education, 12(1), 59-74. </w:t>
      </w:r>
    </w:p>
    <w:p w14:paraId="77DBD915" w14:textId="4BCA0AA8" w:rsidR="00351EE9" w:rsidRPr="004752FC" w:rsidRDefault="00F62DE5" w:rsidP="00E11F94">
      <w:pPr>
        <w:pStyle w:val="ListParagraph"/>
        <w:numPr>
          <w:ilvl w:val="0"/>
          <w:numId w:val="8"/>
        </w:numPr>
        <w:spacing w:before="120" w:after="120" w:line="360" w:lineRule="auto"/>
        <w:rPr>
          <w:rFonts w:ascii="Times New Roman" w:hAnsi="Times New Roman" w:cs="Times New Roman"/>
        </w:rPr>
      </w:pPr>
      <w:r w:rsidRPr="004752FC">
        <w:rPr>
          <w:rFonts w:ascii="Times New Roman" w:hAnsi="Times New Roman" w:cs="Times New Roman"/>
        </w:rPr>
        <w:t>SDG Goal 4: Quality Education - UNICEF DATA. (2023, September 20). UNICEF DATA. https://data.unicef.org/sdgs/goal-4-quality-education/</w:t>
      </w:r>
    </w:p>
    <w:p w14:paraId="571F327F" w14:textId="2107B310" w:rsidR="0034349C" w:rsidRPr="004752FC" w:rsidRDefault="0034349C" w:rsidP="00E11F94">
      <w:pPr>
        <w:pStyle w:val="ListParagraph"/>
        <w:numPr>
          <w:ilvl w:val="0"/>
          <w:numId w:val="8"/>
        </w:numPr>
        <w:spacing w:before="120" w:after="120" w:line="360" w:lineRule="auto"/>
        <w:rPr>
          <w:rFonts w:ascii="Times New Roman" w:hAnsi="Times New Roman" w:cs="Times New Roman"/>
        </w:rPr>
      </w:pPr>
      <w:r w:rsidRPr="004752FC">
        <w:rPr>
          <w:rFonts w:ascii="Times New Roman" w:hAnsi="Times New Roman" w:cs="Times New Roman"/>
        </w:rPr>
        <w:lastRenderedPageBreak/>
        <w:t xml:space="preserve">Akbari, E., McCuaig, K., &amp; Mehta, S. (2024). </w:t>
      </w:r>
      <w:r w:rsidRPr="004752FC">
        <w:rPr>
          <w:rFonts w:ascii="Times New Roman" w:hAnsi="Times New Roman" w:cs="Times New Roman"/>
          <w:i/>
          <w:iCs/>
        </w:rPr>
        <w:t>Early Childhood Education Report 2023</w:t>
      </w:r>
      <w:r w:rsidRPr="004752FC">
        <w:rPr>
          <w:rFonts w:ascii="Times New Roman" w:hAnsi="Times New Roman" w:cs="Times New Roman"/>
        </w:rPr>
        <w:t>. Ontario Institute for Studies in Education/University of Toronto.</w:t>
      </w:r>
    </w:p>
    <w:p w14:paraId="4FB7C3D4" w14:textId="77777777" w:rsidR="001F7060" w:rsidRPr="004752FC" w:rsidRDefault="001F7060" w:rsidP="00E11F94">
      <w:pPr>
        <w:pStyle w:val="ListParagraph"/>
        <w:numPr>
          <w:ilvl w:val="0"/>
          <w:numId w:val="8"/>
        </w:numPr>
        <w:spacing w:before="120" w:after="120" w:line="360" w:lineRule="auto"/>
        <w:rPr>
          <w:rFonts w:ascii="Times New Roman" w:hAnsi="Times New Roman" w:cs="Times New Roman"/>
        </w:rPr>
      </w:pPr>
      <w:r w:rsidRPr="004752FC">
        <w:rPr>
          <w:rFonts w:ascii="Times New Roman" w:hAnsi="Times New Roman" w:cs="Times New Roman"/>
        </w:rPr>
        <w:t xml:space="preserve">Haque, M. N., Nasrin, S., Yesmin, M. N., &amp; Biswas, M. H. A. (2013). Universal pre-primary education: a comparative study. American Journal of Educational Research, 1(1), 31-36. </w:t>
      </w:r>
    </w:p>
    <w:p w14:paraId="57E08EA8" w14:textId="7D16DAE8" w:rsidR="001F7060" w:rsidRPr="004752FC" w:rsidRDefault="001F7060"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Yasmin, S., Rumi, M. A., &amp; Robert, S. (2020). Impact of pre-primary education on children in Bangladesh: A study on government primary schools in Sylhet city. American Journal of Educational Research, 8(5), 251-258.</w:t>
      </w:r>
    </w:p>
    <w:p w14:paraId="4EDF1FEF" w14:textId="3F6D3318" w:rsidR="00AC7B57" w:rsidRPr="004752FC" w:rsidRDefault="00AC7B57" w:rsidP="00E11F94">
      <w:pPr>
        <w:pStyle w:val="ListParagraph"/>
        <w:numPr>
          <w:ilvl w:val="0"/>
          <w:numId w:val="8"/>
        </w:numPr>
        <w:spacing w:before="120" w:after="120" w:line="360" w:lineRule="auto"/>
        <w:rPr>
          <w:rFonts w:ascii="Times New Roman" w:hAnsi="Times New Roman" w:cs="Times New Roman"/>
        </w:rPr>
      </w:pPr>
      <w:r w:rsidRPr="004752FC">
        <w:rPr>
          <w:rFonts w:ascii="Times New Roman" w:hAnsi="Times New Roman" w:cs="Times New Roman"/>
        </w:rPr>
        <w:t xml:space="preserve">Hasan, M. N., Babu, M. R., Chowdhury, M. a. B., Rahman, M. M., Hasan, N., Kabir, R., &amp; Uddin, M. J. (2023). Early childhood developmental status and its associated factors in Bangladesh: a comparison of two consecutive nationally representative surveys. </w:t>
      </w:r>
      <w:r w:rsidRPr="004752FC">
        <w:rPr>
          <w:rFonts w:ascii="Times New Roman" w:hAnsi="Times New Roman" w:cs="Times New Roman"/>
          <w:i/>
          <w:iCs/>
        </w:rPr>
        <w:t>BMC Public Health, 23(1)</w:t>
      </w:r>
      <w:r w:rsidRPr="004752FC">
        <w:rPr>
          <w:rFonts w:ascii="Times New Roman" w:hAnsi="Times New Roman" w:cs="Times New Roman"/>
        </w:rPr>
        <w:t>. https://doi.org/10.1186/s12889-023-15617-8</w:t>
      </w:r>
    </w:p>
    <w:p w14:paraId="72057608" w14:textId="5B4E0818" w:rsidR="005A5EC3" w:rsidRPr="004752FC" w:rsidRDefault="005A5EC3" w:rsidP="00E11F94">
      <w:pPr>
        <w:pStyle w:val="ListParagraph"/>
        <w:numPr>
          <w:ilvl w:val="0"/>
          <w:numId w:val="8"/>
        </w:numPr>
        <w:spacing w:before="120" w:after="120" w:line="360" w:lineRule="auto"/>
        <w:rPr>
          <w:rFonts w:ascii="Times New Roman" w:hAnsi="Times New Roman" w:cs="Times New Roman"/>
        </w:rPr>
      </w:pPr>
      <w:r w:rsidRPr="004752FC">
        <w:rPr>
          <w:rFonts w:ascii="Times New Roman" w:hAnsi="Times New Roman" w:cs="Times New Roman"/>
        </w:rPr>
        <w:t xml:space="preserve">UNICEF. (2024, November 4). </w:t>
      </w:r>
      <w:r w:rsidRPr="004752FC">
        <w:rPr>
          <w:rFonts w:ascii="Times New Roman" w:hAnsi="Times New Roman" w:cs="Times New Roman"/>
          <w:i/>
          <w:iCs/>
        </w:rPr>
        <w:t xml:space="preserve">Early childhood education. </w:t>
      </w:r>
      <w:r w:rsidRPr="004752FC">
        <w:rPr>
          <w:rFonts w:ascii="Times New Roman" w:hAnsi="Times New Roman" w:cs="Times New Roman"/>
        </w:rPr>
        <w:t>UNICEF DATA. https://data.unicef.org/topic/early-childhood-development/early-childhood-education/</w:t>
      </w:r>
    </w:p>
    <w:p w14:paraId="568E0BB6" w14:textId="5B995B88" w:rsidR="005A5EC3" w:rsidRPr="004752FC" w:rsidRDefault="005A5EC3" w:rsidP="00E11F94">
      <w:pPr>
        <w:pStyle w:val="ListParagraph"/>
        <w:numPr>
          <w:ilvl w:val="0"/>
          <w:numId w:val="8"/>
        </w:numPr>
        <w:spacing w:before="120" w:after="120" w:line="360" w:lineRule="auto"/>
        <w:rPr>
          <w:rFonts w:ascii="Times New Roman" w:hAnsi="Times New Roman" w:cs="Times New Roman"/>
        </w:rPr>
      </w:pPr>
      <w:r w:rsidRPr="004752FC">
        <w:rPr>
          <w:rFonts w:ascii="Times New Roman" w:hAnsi="Times New Roman" w:cs="Times New Roman"/>
        </w:rPr>
        <w:t xml:space="preserve">World Bank. (2020). </w:t>
      </w:r>
      <w:r w:rsidRPr="004752FC">
        <w:rPr>
          <w:rFonts w:ascii="Times New Roman" w:hAnsi="Times New Roman" w:cs="Times New Roman"/>
          <w:i/>
          <w:iCs/>
        </w:rPr>
        <w:t>The landscape of early childhood education in Bangladesh</w:t>
      </w:r>
      <w:r w:rsidRPr="004752FC">
        <w:rPr>
          <w:rFonts w:ascii="Times New Roman" w:hAnsi="Times New Roman" w:cs="Times New Roman"/>
        </w:rPr>
        <w:t>.</w:t>
      </w:r>
    </w:p>
    <w:p w14:paraId="0E7DD680" w14:textId="523C151F" w:rsidR="00AC7B57" w:rsidRPr="004752FC" w:rsidRDefault="005A5EC3" w:rsidP="00E11F94">
      <w:pPr>
        <w:pStyle w:val="ListParagraph"/>
        <w:numPr>
          <w:ilvl w:val="0"/>
          <w:numId w:val="8"/>
        </w:numPr>
        <w:spacing w:before="120" w:after="120" w:line="360" w:lineRule="auto"/>
        <w:rPr>
          <w:rFonts w:ascii="Times New Roman" w:hAnsi="Times New Roman" w:cs="Times New Roman"/>
        </w:rPr>
      </w:pPr>
      <w:r w:rsidRPr="004752FC">
        <w:rPr>
          <w:rFonts w:ascii="Times New Roman" w:hAnsi="Times New Roman" w:cs="Times New Roman"/>
          <w:i/>
          <w:iCs/>
        </w:rPr>
        <w:t>SDG Goal 6: Clean water and sanitation - UNICEF DATA</w:t>
      </w:r>
      <w:r w:rsidRPr="004752FC">
        <w:rPr>
          <w:rFonts w:ascii="Times New Roman" w:hAnsi="Times New Roman" w:cs="Times New Roman"/>
        </w:rPr>
        <w:t>. (2023, September 19). UNICEF DATA. https://data.unicef.org/sdgs/goal-6-clean-water-sanitation/</w:t>
      </w:r>
    </w:p>
    <w:p w14:paraId="5CCD996C" w14:textId="77777777" w:rsidR="001F7060" w:rsidRPr="004752FC" w:rsidRDefault="001F7060" w:rsidP="00E11F94">
      <w:pPr>
        <w:pStyle w:val="ListParagraph"/>
        <w:numPr>
          <w:ilvl w:val="0"/>
          <w:numId w:val="8"/>
        </w:numPr>
        <w:spacing w:before="120" w:after="100" w:afterAutospacing="1" w:line="360" w:lineRule="auto"/>
        <w:rPr>
          <w:rFonts w:ascii="Times New Roman" w:hAnsi="Times New Roman" w:cs="Times New Roman"/>
        </w:rPr>
      </w:pPr>
      <w:proofErr w:type="spellStart"/>
      <w:r w:rsidRPr="004752FC">
        <w:rPr>
          <w:rFonts w:ascii="Times New Roman" w:hAnsi="Times New Roman" w:cs="Times New Roman"/>
        </w:rPr>
        <w:t>Desye</w:t>
      </w:r>
      <w:proofErr w:type="spellEnd"/>
      <w:r w:rsidRPr="004752FC">
        <w:rPr>
          <w:rFonts w:ascii="Times New Roman" w:hAnsi="Times New Roman" w:cs="Times New Roman"/>
        </w:rPr>
        <w:t xml:space="preserve">, B., </w:t>
      </w:r>
      <w:proofErr w:type="spellStart"/>
      <w:r w:rsidRPr="004752FC">
        <w:rPr>
          <w:rFonts w:ascii="Times New Roman" w:hAnsi="Times New Roman" w:cs="Times New Roman"/>
        </w:rPr>
        <w:t>Keleb</w:t>
      </w:r>
      <w:proofErr w:type="spellEnd"/>
      <w:r w:rsidRPr="004752FC">
        <w:rPr>
          <w:rFonts w:ascii="Times New Roman" w:hAnsi="Times New Roman" w:cs="Times New Roman"/>
        </w:rPr>
        <w:t xml:space="preserve">, A., Berhanu, L., Ebrahim, A. M., Natnael, T., Wagaye, B., ... &amp; Adane, M. (2023). Access to basic water, sanitation, and hygiene (WASH) facilities and associated factors in Ethiopia: evidence from demographics and health surveys. Journal of Water, Sanitation and Hygiene for Development, 13(1), 39-49. </w:t>
      </w:r>
    </w:p>
    <w:p w14:paraId="5683AEA2" w14:textId="77777777" w:rsidR="001F7060" w:rsidRPr="004752FC" w:rsidRDefault="001F7060"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Aboah, M., &amp; </w:t>
      </w:r>
      <w:proofErr w:type="spellStart"/>
      <w:r w:rsidRPr="004752FC">
        <w:rPr>
          <w:rFonts w:ascii="Times New Roman" w:hAnsi="Times New Roman" w:cs="Times New Roman"/>
        </w:rPr>
        <w:t>Miyittah</w:t>
      </w:r>
      <w:proofErr w:type="spellEnd"/>
      <w:r w:rsidRPr="004752FC">
        <w:rPr>
          <w:rFonts w:ascii="Times New Roman" w:hAnsi="Times New Roman" w:cs="Times New Roman"/>
        </w:rPr>
        <w:t xml:space="preserve">, M. K. (2022). Estimating global water, sanitation, and hygiene levels and related risks on human health, using global indicators data from 1990 to 2020. Journal of Water and Health, 20(7), 1091-1101. </w:t>
      </w:r>
    </w:p>
    <w:p w14:paraId="14CF53FF" w14:textId="77777777" w:rsidR="001F7060" w:rsidRPr="004752FC" w:rsidRDefault="001F7060"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He, Z., Bishwajit, G., Zou, D., Yaya, S., Cheng, Z., &amp; Zhou, Y. (2018). Burden of common childhood diseases in relation to improved water, sanitation, and hygiene (WASH) among Nigerian children. International journal of environmental research and public health, 15(6), 1241. </w:t>
      </w:r>
    </w:p>
    <w:p w14:paraId="70D61AA0" w14:textId="77777777" w:rsidR="001F7060" w:rsidRPr="004752FC" w:rsidRDefault="001F7060"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Dhital, S. R., </w:t>
      </w:r>
      <w:proofErr w:type="spellStart"/>
      <w:r w:rsidRPr="004752FC">
        <w:rPr>
          <w:rFonts w:ascii="Times New Roman" w:hAnsi="Times New Roman" w:cs="Times New Roman"/>
        </w:rPr>
        <w:t>Chojenta</w:t>
      </w:r>
      <w:proofErr w:type="spellEnd"/>
      <w:r w:rsidRPr="004752FC">
        <w:rPr>
          <w:rFonts w:ascii="Times New Roman" w:hAnsi="Times New Roman" w:cs="Times New Roman"/>
        </w:rPr>
        <w:t xml:space="preserve">, C., Evans, T. J., Acharya, T. D., &amp; Loxton, D. (2022). Prevalence and correlates of Water, Sanitation, and Hygiene (WASH) and spatial distribution of unimproved WASH in Nepal. International journal of environmental research and public health, 19(6), 3507. </w:t>
      </w:r>
    </w:p>
    <w:p w14:paraId="60C866C8" w14:textId="77777777" w:rsidR="001F7060" w:rsidRPr="004752FC" w:rsidRDefault="001F7060"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Ngure, F. M., Reid, B. M., Humphrey, J. H., Mbuya, M. N., Pelto, G., &amp; Stoltzfus, R. J. (2014). Water, sanitation, and hygiene (WASH), environmental enteropathy, nutrition, and early child development: making the links. Annals of the </w:t>
      </w:r>
      <w:proofErr w:type="gramStart"/>
      <w:r w:rsidRPr="004752FC">
        <w:rPr>
          <w:rFonts w:ascii="Times New Roman" w:hAnsi="Times New Roman" w:cs="Times New Roman"/>
        </w:rPr>
        <w:t>new York</w:t>
      </w:r>
      <w:proofErr w:type="gramEnd"/>
      <w:r w:rsidRPr="004752FC">
        <w:rPr>
          <w:rFonts w:ascii="Times New Roman" w:hAnsi="Times New Roman" w:cs="Times New Roman"/>
        </w:rPr>
        <w:t xml:space="preserve"> Academy of Sciences, 1308(1), 118-128. </w:t>
      </w:r>
    </w:p>
    <w:p w14:paraId="031BEDD6" w14:textId="77777777" w:rsidR="001F7060" w:rsidRPr="004752FC" w:rsidRDefault="001F7060"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lastRenderedPageBreak/>
        <w:t xml:space="preserve">Raihan, M. J., Farzana, F. D., Sultana, S., Haque, M. A., Rahman, A. S., Waid, J. L., ... &amp; Ahmed, T. (2017). Examining the relationship between socio-economic status, WASH practices and wasting. </w:t>
      </w:r>
      <w:proofErr w:type="spellStart"/>
      <w:r w:rsidRPr="004752FC">
        <w:rPr>
          <w:rFonts w:ascii="Times New Roman" w:hAnsi="Times New Roman" w:cs="Times New Roman"/>
        </w:rPr>
        <w:t>PloS</w:t>
      </w:r>
      <w:proofErr w:type="spellEnd"/>
      <w:r w:rsidRPr="004752FC">
        <w:rPr>
          <w:rFonts w:ascii="Times New Roman" w:hAnsi="Times New Roman" w:cs="Times New Roman"/>
        </w:rPr>
        <w:t xml:space="preserve"> one, 12(3), e0172134. </w:t>
      </w:r>
    </w:p>
    <w:p w14:paraId="7087DF46" w14:textId="6F2C2BD3" w:rsidR="008F7415" w:rsidRPr="004752FC" w:rsidRDefault="008F7415"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Adams, E. A., Boateng, G. O., &amp; </w:t>
      </w:r>
      <w:proofErr w:type="spellStart"/>
      <w:r w:rsidRPr="004752FC">
        <w:rPr>
          <w:rFonts w:ascii="Times New Roman" w:hAnsi="Times New Roman" w:cs="Times New Roman"/>
        </w:rPr>
        <w:t>Amoyaw</w:t>
      </w:r>
      <w:proofErr w:type="spellEnd"/>
      <w:r w:rsidRPr="004752FC">
        <w:rPr>
          <w:rFonts w:ascii="Times New Roman" w:hAnsi="Times New Roman" w:cs="Times New Roman"/>
        </w:rPr>
        <w:t xml:space="preserve">, J. A. (2016). Socioeconomic and demographic predictors of potable water and sanitation access in Ghana. Social Indicators Research, 126, 673-687. </w:t>
      </w:r>
    </w:p>
    <w:p w14:paraId="4D9F844B" w14:textId="6F879D31" w:rsidR="006604FF" w:rsidRPr="004752FC" w:rsidRDefault="006604FF"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Candia, D. A. Factors Associated with Attendance of Early Childhood Education </w:t>
      </w:r>
      <w:proofErr w:type="spellStart"/>
      <w:r w:rsidRPr="004752FC">
        <w:rPr>
          <w:rFonts w:ascii="Times New Roman" w:hAnsi="Times New Roman" w:cs="Times New Roman"/>
        </w:rPr>
        <w:t>Programmes</w:t>
      </w:r>
      <w:proofErr w:type="spellEnd"/>
      <w:r w:rsidRPr="004752FC">
        <w:rPr>
          <w:rFonts w:ascii="Times New Roman" w:hAnsi="Times New Roman" w:cs="Times New Roman"/>
        </w:rPr>
        <w:t xml:space="preserve"> by Children Less Than 5 Years in Uganda. </w:t>
      </w:r>
      <w:r w:rsidRPr="004752FC">
        <w:rPr>
          <w:rFonts w:ascii="Times New Roman" w:hAnsi="Times New Roman" w:cs="Times New Roman"/>
          <w:i/>
          <w:iCs/>
        </w:rPr>
        <w:t>Sri Lankan Journal of Applied Statistics</w:t>
      </w:r>
      <w:r w:rsidRPr="004752FC">
        <w:rPr>
          <w:rFonts w:ascii="Times New Roman" w:hAnsi="Times New Roman" w:cs="Times New Roman"/>
        </w:rPr>
        <w:t>, </w:t>
      </w:r>
      <w:r w:rsidRPr="004752FC">
        <w:rPr>
          <w:rFonts w:ascii="Times New Roman" w:hAnsi="Times New Roman" w:cs="Times New Roman"/>
          <w:i/>
          <w:iCs/>
        </w:rPr>
        <w:t>20</w:t>
      </w:r>
      <w:r w:rsidRPr="004752FC">
        <w:rPr>
          <w:rFonts w:ascii="Times New Roman" w:hAnsi="Times New Roman" w:cs="Times New Roman"/>
        </w:rPr>
        <w:t>, 1.</w:t>
      </w:r>
    </w:p>
    <w:p w14:paraId="745BDE9C" w14:textId="40A64129" w:rsidR="00E17E12" w:rsidRPr="004752FC" w:rsidRDefault="00E17E12" w:rsidP="00E11F94">
      <w:pPr>
        <w:pStyle w:val="ListParagraph"/>
        <w:numPr>
          <w:ilvl w:val="0"/>
          <w:numId w:val="8"/>
        </w:numPr>
        <w:spacing w:before="120" w:after="100" w:afterAutospacing="1" w:line="360" w:lineRule="auto"/>
        <w:rPr>
          <w:rFonts w:ascii="Times New Roman" w:hAnsi="Times New Roman" w:cs="Times New Roman"/>
        </w:rPr>
      </w:pPr>
      <w:proofErr w:type="spellStart"/>
      <w:r w:rsidRPr="004752FC">
        <w:rPr>
          <w:rFonts w:ascii="Times New Roman" w:hAnsi="Times New Roman" w:cs="Times New Roman"/>
        </w:rPr>
        <w:t>Sooryanarayana</w:t>
      </w:r>
      <w:proofErr w:type="spellEnd"/>
      <w:r w:rsidRPr="004752FC">
        <w:rPr>
          <w:rFonts w:ascii="Times New Roman" w:hAnsi="Times New Roman" w:cs="Times New Roman"/>
        </w:rPr>
        <w:t xml:space="preserve">, R., Ganapathy, S. S., Manaf, R. A., Mohammad, N. M., Wong, N. I., Ahmad, N. A., ... &amp; Aris, T. (2021). </w:t>
      </w:r>
      <w:r w:rsidR="00CB3982" w:rsidRPr="004752FC">
        <w:rPr>
          <w:rFonts w:ascii="Times New Roman" w:hAnsi="Times New Roman" w:cs="Times New Roman"/>
        </w:rPr>
        <w:t>Factors Associated with Attendance to Early Childhood Education Programs in Malaysia: Results from The National Health and Morbidity Survey (Maternal and Child Health</w:t>
      </w:r>
      <w:r w:rsidRPr="004752FC">
        <w:rPr>
          <w:rFonts w:ascii="Times New Roman" w:hAnsi="Times New Roman" w:cs="Times New Roman"/>
        </w:rPr>
        <w:t>) 2016. </w:t>
      </w:r>
      <w:r w:rsidRPr="004752FC">
        <w:rPr>
          <w:rFonts w:ascii="Times New Roman" w:hAnsi="Times New Roman" w:cs="Times New Roman"/>
          <w:i/>
          <w:iCs/>
        </w:rPr>
        <w:t>Malaysian Journal of Public Health Medicine</w:t>
      </w:r>
      <w:r w:rsidRPr="004752FC">
        <w:rPr>
          <w:rFonts w:ascii="Times New Roman" w:hAnsi="Times New Roman" w:cs="Times New Roman"/>
        </w:rPr>
        <w:t>, </w:t>
      </w:r>
      <w:r w:rsidRPr="004752FC">
        <w:rPr>
          <w:rFonts w:ascii="Times New Roman" w:hAnsi="Times New Roman" w:cs="Times New Roman"/>
          <w:i/>
          <w:iCs/>
        </w:rPr>
        <w:t>21</w:t>
      </w:r>
      <w:r w:rsidRPr="004752FC">
        <w:rPr>
          <w:rFonts w:ascii="Times New Roman" w:hAnsi="Times New Roman" w:cs="Times New Roman"/>
        </w:rPr>
        <w:t>(1), 356-366.</w:t>
      </w:r>
    </w:p>
    <w:p w14:paraId="1CF7BB16" w14:textId="451E8C26" w:rsidR="000C30FE" w:rsidRPr="004752FC" w:rsidRDefault="000C30FE" w:rsidP="00E11F94">
      <w:pPr>
        <w:pStyle w:val="ListParagraph"/>
        <w:numPr>
          <w:ilvl w:val="0"/>
          <w:numId w:val="8"/>
        </w:numPr>
        <w:spacing w:before="120" w:after="100" w:afterAutospacing="1" w:line="360" w:lineRule="auto"/>
        <w:rPr>
          <w:rFonts w:ascii="Times New Roman" w:hAnsi="Times New Roman" w:cs="Times New Roman"/>
        </w:rPr>
      </w:pPr>
      <w:proofErr w:type="spellStart"/>
      <w:r w:rsidRPr="004752FC">
        <w:rPr>
          <w:rFonts w:ascii="Times New Roman" w:hAnsi="Times New Roman" w:cs="Times New Roman"/>
        </w:rPr>
        <w:t>Nonoyama</w:t>
      </w:r>
      <w:proofErr w:type="spellEnd"/>
      <w:r w:rsidRPr="004752FC">
        <w:rPr>
          <w:rFonts w:ascii="Times New Roman" w:hAnsi="Times New Roman" w:cs="Times New Roman"/>
        </w:rPr>
        <w:t xml:space="preserve">‐Tarumi, Y., Loaiza, E., &amp; Engle, P. (2009). Inequalities in attendance in organized early learning </w:t>
      </w:r>
      <w:proofErr w:type="spellStart"/>
      <w:r w:rsidRPr="004752FC">
        <w:rPr>
          <w:rFonts w:ascii="Times New Roman" w:hAnsi="Times New Roman" w:cs="Times New Roman"/>
        </w:rPr>
        <w:t>programmes</w:t>
      </w:r>
      <w:proofErr w:type="spellEnd"/>
      <w:r w:rsidRPr="004752FC">
        <w:rPr>
          <w:rFonts w:ascii="Times New Roman" w:hAnsi="Times New Roman" w:cs="Times New Roman"/>
        </w:rPr>
        <w:t xml:space="preserve"> in developing societies: findings from household surveys. </w:t>
      </w:r>
      <w:r w:rsidRPr="004752FC">
        <w:rPr>
          <w:rFonts w:ascii="Times New Roman" w:hAnsi="Times New Roman" w:cs="Times New Roman"/>
          <w:i/>
          <w:iCs/>
        </w:rPr>
        <w:t>Compare: A Journal of Comparative and International Education</w:t>
      </w:r>
      <w:r w:rsidRPr="004752FC">
        <w:rPr>
          <w:rFonts w:ascii="Times New Roman" w:hAnsi="Times New Roman" w:cs="Times New Roman"/>
        </w:rPr>
        <w:t>, </w:t>
      </w:r>
      <w:r w:rsidRPr="004752FC">
        <w:rPr>
          <w:rFonts w:ascii="Times New Roman" w:hAnsi="Times New Roman" w:cs="Times New Roman"/>
          <w:i/>
          <w:iCs/>
        </w:rPr>
        <w:t>39</w:t>
      </w:r>
      <w:r w:rsidRPr="004752FC">
        <w:rPr>
          <w:rFonts w:ascii="Times New Roman" w:hAnsi="Times New Roman" w:cs="Times New Roman"/>
        </w:rPr>
        <w:t>(3), 385–409. https://doi.org/10.1080/03057920701712833</w:t>
      </w:r>
    </w:p>
    <w:p w14:paraId="617FE2C9" w14:textId="77777777" w:rsidR="001F7060" w:rsidRPr="004752FC" w:rsidRDefault="001F7060" w:rsidP="00E11F94">
      <w:pPr>
        <w:pStyle w:val="ListParagraph"/>
        <w:numPr>
          <w:ilvl w:val="0"/>
          <w:numId w:val="8"/>
        </w:numPr>
        <w:spacing w:before="120" w:after="100" w:afterAutospacing="1" w:line="360" w:lineRule="auto"/>
        <w:rPr>
          <w:rFonts w:ascii="Times New Roman" w:hAnsi="Times New Roman" w:cs="Times New Roman"/>
        </w:rPr>
      </w:pPr>
      <w:proofErr w:type="spellStart"/>
      <w:r w:rsidRPr="004752FC">
        <w:rPr>
          <w:rFonts w:ascii="Times New Roman" w:hAnsi="Times New Roman" w:cs="Times New Roman"/>
        </w:rPr>
        <w:t>Tofail</w:t>
      </w:r>
      <w:proofErr w:type="spellEnd"/>
      <w:r w:rsidRPr="004752FC">
        <w:rPr>
          <w:rFonts w:ascii="Times New Roman" w:hAnsi="Times New Roman" w:cs="Times New Roman"/>
        </w:rPr>
        <w:t>, F., Fernald, L. C., Das, K. K., Rahman, M., Ahmed, T., Jannat, K. K., ... &amp; Luby, S. P. (2018). Effect of water quality, sanitation, hand washing, and nutritional interventions on child development in rural Bangladesh (WASH Benefits Bangladesh): a cluster-</w:t>
      </w:r>
      <w:proofErr w:type="spellStart"/>
      <w:r w:rsidRPr="004752FC">
        <w:rPr>
          <w:rFonts w:ascii="Times New Roman" w:hAnsi="Times New Roman" w:cs="Times New Roman"/>
        </w:rPr>
        <w:t>randomised</w:t>
      </w:r>
      <w:proofErr w:type="spellEnd"/>
      <w:r w:rsidRPr="004752FC">
        <w:rPr>
          <w:rFonts w:ascii="Times New Roman" w:hAnsi="Times New Roman" w:cs="Times New Roman"/>
        </w:rPr>
        <w:t xml:space="preserve"> controlled trial. The Lancet Child &amp; Adolescent Health, 2(4), 255-268. </w:t>
      </w:r>
    </w:p>
    <w:p w14:paraId="5ED7A2EF" w14:textId="3FF367DE" w:rsidR="008F5218" w:rsidRPr="004752FC" w:rsidRDefault="008F5218"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Kamau, G. M. (2015). </w:t>
      </w:r>
      <w:r w:rsidRPr="004752FC">
        <w:rPr>
          <w:rFonts w:ascii="Times New Roman" w:hAnsi="Times New Roman" w:cs="Times New Roman"/>
          <w:i/>
          <w:iCs/>
        </w:rPr>
        <w:t xml:space="preserve">Impact of Parental socio-economic status on participation of children in ECE </w:t>
      </w:r>
      <w:proofErr w:type="spellStart"/>
      <w:r w:rsidRPr="004752FC">
        <w:rPr>
          <w:rFonts w:ascii="Times New Roman" w:hAnsi="Times New Roman" w:cs="Times New Roman"/>
          <w:i/>
          <w:iCs/>
        </w:rPr>
        <w:t>centres</w:t>
      </w:r>
      <w:proofErr w:type="spellEnd"/>
      <w:r w:rsidRPr="004752FC">
        <w:rPr>
          <w:rFonts w:ascii="Times New Roman" w:hAnsi="Times New Roman" w:cs="Times New Roman"/>
          <w:i/>
          <w:iCs/>
        </w:rPr>
        <w:t xml:space="preserve"> in </w:t>
      </w:r>
      <w:proofErr w:type="spellStart"/>
      <w:r w:rsidRPr="004752FC">
        <w:rPr>
          <w:rFonts w:ascii="Times New Roman" w:hAnsi="Times New Roman" w:cs="Times New Roman"/>
          <w:i/>
          <w:iCs/>
        </w:rPr>
        <w:t>Ruiru</w:t>
      </w:r>
      <w:proofErr w:type="spellEnd"/>
      <w:r w:rsidRPr="004752FC">
        <w:rPr>
          <w:rFonts w:ascii="Times New Roman" w:hAnsi="Times New Roman" w:cs="Times New Roman"/>
          <w:i/>
          <w:iCs/>
        </w:rPr>
        <w:t xml:space="preserve"> District, Kiambu county, Kenya</w:t>
      </w:r>
      <w:r w:rsidRPr="004752FC">
        <w:rPr>
          <w:rFonts w:ascii="Times New Roman" w:hAnsi="Times New Roman" w:cs="Times New Roman"/>
        </w:rPr>
        <w:t> (Doctoral dissertation, University of Nairobi).</w:t>
      </w:r>
    </w:p>
    <w:p w14:paraId="6E7EAFED" w14:textId="77E49639" w:rsidR="008F5218" w:rsidRPr="004752FC" w:rsidRDefault="008F5218"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Yang, H., Rao, N., &amp; Pearson, E. (2023). Inequality in access to early childhood care and education programs among 3- to 4-year-olds: Trends and variations across low- and middle-income countries. </w:t>
      </w:r>
      <w:r w:rsidRPr="004752FC">
        <w:rPr>
          <w:rFonts w:ascii="Times New Roman" w:hAnsi="Times New Roman" w:cs="Times New Roman"/>
          <w:i/>
          <w:iCs/>
        </w:rPr>
        <w:t>Early Childhood Research Quarterly</w:t>
      </w:r>
      <w:r w:rsidRPr="004752FC">
        <w:rPr>
          <w:rFonts w:ascii="Times New Roman" w:hAnsi="Times New Roman" w:cs="Times New Roman"/>
        </w:rPr>
        <w:t xml:space="preserve">, </w:t>
      </w:r>
      <w:r w:rsidRPr="004752FC">
        <w:rPr>
          <w:rFonts w:ascii="Times New Roman" w:hAnsi="Times New Roman" w:cs="Times New Roman"/>
          <w:i/>
          <w:iCs/>
        </w:rPr>
        <w:t>66</w:t>
      </w:r>
      <w:r w:rsidRPr="004752FC">
        <w:rPr>
          <w:rFonts w:ascii="Times New Roman" w:hAnsi="Times New Roman" w:cs="Times New Roman"/>
        </w:rPr>
        <w:t>, 234–244. https://doi.org/10.1016/j.ecresq.2023.10.013</w:t>
      </w:r>
    </w:p>
    <w:p w14:paraId="35DC488A" w14:textId="1763FC19" w:rsidR="008F5218" w:rsidRPr="004752FC" w:rsidRDefault="00DF708B"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Alam, A. T. M., Hasan, M. N., Emon, M. N. I., Akash, R. I., Chowdhury, M. A. B., &amp; Uddin, M. Effect of Children's Socio-Economic and Health Status in Early Childhood Education Programs in Bangladesh: A Cross-Sectional Study of Mics-2019. </w:t>
      </w:r>
    </w:p>
    <w:p w14:paraId="61BE3B0F" w14:textId="71CB1A6E" w:rsidR="00DF708B" w:rsidRPr="004752FC" w:rsidRDefault="00DF708B"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Murugi, O. J., Wafula, R., &amp; </w:t>
      </w:r>
      <w:proofErr w:type="spellStart"/>
      <w:r w:rsidRPr="004752FC">
        <w:rPr>
          <w:rFonts w:ascii="Times New Roman" w:hAnsi="Times New Roman" w:cs="Times New Roman"/>
        </w:rPr>
        <w:t>Walumoli</w:t>
      </w:r>
      <w:proofErr w:type="spellEnd"/>
      <w:r w:rsidRPr="004752FC">
        <w:rPr>
          <w:rFonts w:ascii="Times New Roman" w:hAnsi="Times New Roman" w:cs="Times New Roman"/>
        </w:rPr>
        <w:t>, L. A. (2018). Factors Influencing participation of children in early childhood development and education programme In Bungoma south sub-county, Bungoma county–Kenya.</w:t>
      </w:r>
    </w:p>
    <w:p w14:paraId="642B0726" w14:textId="74CB3790" w:rsidR="00DF708B" w:rsidRPr="004752FC" w:rsidRDefault="00963611" w:rsidP="00E11F94">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lastRenderedPageBreak/>
        <w:t>Russell, F., &amp; Azzopardi, P. (2019). WASH: a basic human right and essential intervention for child health and development. </w:t>
      </w:r>
      <w:r w:rsidRPr="004752FC">
        <w:rPr>
          <w:rFonts w:ascii="Times New Roman" w:hAnsi="Times New Roman" w:cs="Times New Roman"/>
          <w:i/>
          <w:iCs/>
        </w:rPr>
        <w:t>The Lancet Global Health</w:t>
      </w:r>
      <w:r w:rsidRPr="004752FC">
        <w:rPr>
          <w:rFonts w:ascii="Times New Roman" w:hAnsi="Times New Roman" w:cs="Times New Roman"/>
        </w:rPr>
        <w:t>, </w:t>
      </w:r>
      <w:r w:rsidRPr="004752FC">
        <w:rPr>
          <w:rFonts w:ascii="Times New Roman" w:hAnsi="Times New Roman" w:cs="Times New Roman"/>
          <w:i/>
          <w:iCs/>
        </w:rPr>
        <w:t>7</w:t>
      </w:r>
      <w:r w:rsidRPr="004752FC">
        <w:rPr>
          <w:rFonts w:ascii="Times New Roman" w:hAnsi="Times New Roman" w:cs="Times New Roman"/>
        </w:rPr>
        <w:t>(4), e417.</w:t>
      </w:r>
    </w:p>
    <w:p w14:paraId="0D1D84FB" w14:textId="4A3F390E" w:rsidR="00481710" w:rsidRPr="004752FC" w:rsidRDefault="001F7060" w:rsidP="00445C87">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Al-</w:t>
      </w:r>
      <w:proofErr w:type="spellStart"/>
      <w:r w:rsidRPr="004752FC">
        <w:rPr>
          <w:rFonts w:ascii="Times New Roman" w:hAnsi="Times New Roman" w:cs="Times New Roman"/>
        </w:rPr>
        <w:t>Sakkaf</w:t>
      </w:r>
      <w:proofErr w:type="spellEnd"/>
      <w:r w:rsidRPr="004752FC">
        <w:rPr>
          <w:rFonts w:ascii="Times New Roman" w:hAnsi="Times New Roman" w:cs="Times New Roman"/>
        </w:rPr>
        <w:t xml:space="preserve">, K., </w:t>
      </w:r>
      <w:proofErr w:type="spellStart"/>
      <w:r w:rsidRPr="004752FC">
        <w:rPr>
          <w:rFonts w:ascii="Times New Roman" w:hAnsi="Times New Roman" w:cs="Times New Roman"/>
        </w:rPr>
        <w:t>Bahattab</w:t>
      </w:r>
      <w:proofErr w:type="spellEnd"/>
      <w:r w:rsidRPr="004752FC">
        <w:rPr>
          <w:rFonts w:ascii="Times New Roman" w:hAnsi="Times New Roman" w:cs="Times New Roman"/>
        </w:rPr>
        <w:t xml:space="preserve">, A., &amp; </w:t>
      </w:r>
      <w:proofErr w:type="spellStart"/>
      <w:r w:rsidRPr="004752FC">
        <w:rPr>
          <w:rFonts w:ascii="Times New Roman" w:hAnsi="Times New Roman" w:cs="Times New Roman"/>
        </w:rPr>
        <w:t>Basaleem</w:t>
      </w:r>
      <w:proofErr w:type="spellEnd"/>
      <w:r w:rsidRPr="004752FC">
        <w:rPr>
          <w:rFonts w:ascii="Times New Roman" w:hAnsi="Times New Roman" w:cs="Times New Roman"/>
        </w:rPr>
        <w:t xml:space="preserve">, H. (2020). Cholera knowledge, socioeconomic and </w:t>
      </w:r>
      <w:proofErr w:type="spellStart"/>
      <w:r w:rsidRPr="004752FC">
        <w:rPr>
          <w:rFonts w:ascii="Times New Roman" w:hAnsi="Times New Roman" w:cs="Times New Roman"/>
        </w:rPr>
        <w:t>WaSH</w:t>
      </w:r>
      <w:proofErr w:type="spellEnd"/>
      <w:r w:rsidRPr="004752FC">
        <w:rPr>
          <w:rFonts w:ascii="Times New Roman" w:hAnsi="Times New Roman" w:cs="Times New Roman"/>
        </w:rPr>
        <w:t xml:space="preserve"> characteristics in Aden-Yemen, 2017: a community-based comparative survey. Journal of preventive medicine and hygiene, 61(3), E392. </w:t>
      </w:r>
    </w:p>
    <w:p w14:paraId="47367D14" w14:textId="0DCC2024" w:rsidR="00590783" w:rsidRPr="004752FC" w:rsidRDefault="000D20B6" w:rsidP="00380E78">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National Institute of Population Research and Training (NIPORT) &amp; ICF. (2024). </w:t>
      </w:r>
      <w:r w:rsidRPr="004752FC">
        <w:rPr>
          <w:rFonts w:ascii="Times New Roman" w:hAnsi="Times New Roman" w:cs="Times New Roman"/>
          <w:i/>
          <w:iCs/>
        </w:rPr>
        <w:t xml:space="preserve">Bangladesh Demographic </w:t>
      </w:r>
      <w:r w:rsidR="001C085D" w:rsidRPr="004752FC">
        <w:rPr>
          <w:rFonts w:ascii="Times New Roman" w:hAnsi="Times New Roman" w:cs="Times New Roman"/>
          <w:i/>
          <w:iCs/>
        </w:rPr>
        <w:t>and Health</w:t>
      </w:r>
      <w:r w:rsidRPr="004752FC">
        <w:rPr>
          <w:rFonts w:ascii="Times New Roman" w:hAnsi="Times New Roman" w:cs="Times New Roman"/>
          <w:i/>
          <w:iCs/>
        </w:rPr>
        <w:t xml:space="preserve"> Survey 2022</w:t>
      </w:r>
      <w:r w:rsidRPr="004752FC">
        <w:rPr>
          <w:rFonts w:ascii="Times New Roman" w:hAnsi="Times New Roman" w:cs="Times New Roman"/>
        </w:rPr>
        <w:t>: Final Report. NIPORT and ICF.</w:t>
      </w:r>
    </w:p>
    <w:p w14:paraId="07A302DA" w14:textId="643EF59E" w:rsidR="001C085D" w:rsidRPr="004752FC" w:rsidRDefault="002525CA" w:rsidP="00380E78">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Croft, T., Allen, C., &amp; Zachary, B. (2023). </w:t>
      </w:r>
      <w:r w:rsidRPr="004752FC">
        <w:rPr>
          <w:rFonts w:ascii="Times New Roman" w:hAnsi="Times New Roman" w:cs="Times New Roman"/>
          <w:i/>
          <w:iCs/>
        </w:rPr>
        <w:t>Guide to DHS statistics</w:t>
      </w:r>
      <w:r w:rsidRPr="004752FC">
        <w:rPr>
          <w:rFonts w:ascii="Times New Roman" w:hAnsi="Times New Roman" w:cs="Times New Roman"/>
        </w:rPr>
        <w:t>. ICF.</w:t>
      </w:r>
    </w:p>
    <w:p w14:paraId="5EFC3A99" w14:textId="1F5BA301" w:rsidR="002525CA" w:rsidRPr="004752FC" w:rsidRDefault="00075797" w:rsidP="00380E78">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World Health Organization (WHO) &amp; United Nations Children’s Fund (UNICEF). (2017). </w:t>
      </w:r>
      <w:r w:rsidRPr="004752FC">
        <w:rPr>
          <w:rFonts w:ascii="Times New Roman" w:hAnsi="Times New Roman" w:cs="Times New Roman"/>
          <w:i/>
          <w:iCs/>
        </w:rPr>
        <w:t xml:space="preserve">Progress on Drinking Water, Sanitation and Hygiene (A. </w:t>
      </w:r>
      <w:proofErr w:type="spellStart"/>
      <w:r w:rsidRPr="004752FC">
        <w:rPr>
          <w:rFonts w:ascii="Times New Roman" w:hAnsi="Times New Roman" w:cs="Times New Roman"/>
          <w:i/>
          <w:iCs/>
        </w:rPr>
        <w:t>Grojec</w:t>
      </w:r>
      <w:proofErr w:type="spellEnd"/>
      <w:r w:rsidRPr="004752FC">
        <w:rPr>
          <w:rFonts w:ascii="Times New Roman" w:hAnsi="Times New Roman" w:cs="Times New Roman"/>
          <w:i/>
          <w:iCs/>
        </w:rPr>
        <w:t>, Ed.)</w:t>
      </w:r>
      <w:r w:rsidRPr="004752FC">
        <w:rPr>
          <w:rFonts w:ascii="Times New Roman" w:hAnsi="Times New Roman" w:cs="Times New Roman"/>
        </w:rPr>
        <w:t>. https://iris.who.int/bitstream/handle/10665/258617/9789241512893-eng.pdf?sequence=1</w:t>
      </w:r>
    </w:p>
    <w:p w14:paraId="13E84CD0" w14:textId="1668AFC2" w:rsidR="00075797" w:rsidRPr="004752FC" w:rsidRDefault="00F77D38" w:rsidP="00380E78">
      <w:pPr>
        <w:pStyle w:val="ListParagraph"/>
        <w:numPr>
          <w:ilvl w:val="0"/>
          <w:numId w:val="8"/>
        </w:numPr>
        <w:spacing w:before="120" w:after="100" w:afterAutospacing="1" w:line="360" w:lineRule="auto"/>
        <w:rPr>
          <w:rFonts w:ascii="Times New Roman" w:hAnsi="Times New Roman" w:cs="Times New Roman"/>
        </w:rPr>
      </w:pPr>
      <w:proofErr w:type="spellStart"/>
      <w:r w:rsidRPr="004752FC">
        <w:rPr>
          <w:rFonts w:ascii="Times New Roman" w:hAnsi="Times New Roman" w:cs="Times New Roman"/>
        </w:rPr>
        <w:t>Endalew</w:t>
      </w:r>
      <w:proofErr w:type="spellEnd"/>
      <w:r w:rsidRPr="004752FC">
        <w:rPr>
          <w:rFonts w:ascii="Times New Roman" w:hAnsi="Times New Roman" w:cs="Times New Roman"/>
        </w:rPr>
        <w:t xml:space="preserve">, M., Belay, D. G., Tsega, N. T., </w:t>
      </w:r>
      <w:proofErr w:type="spellStart"/>
      <w:r w:rsidRPr="004752FC">
        <w:rPr>
          <w:rFonts w:ascii="Times New Roman" w:hAnsi="Times New Roman" w:cs="Times New Roman"/>
        </w:rPr>
        <w:t>Aragaw</w:t>
      </w:r>
      <w:proofErr w:type="spellEnd"/>
      <w:r w:rsidRPr="004752FC">
        <w:rPr>
          <w:rFonts w:ascii="Times New Roman" w:hAnsi="Times New Roman" w:cs="Times New Roman"/>
        </w:rPr>
        <w:t xml:space="preserve">, F. M., Gashaw, M., &amp; </w:t>
      </w:r>
      <w:proofErr w:type="spellStart"/>
      <w:r w:rsidRPr="004752FC">
        <w:rPr>
          <w:rFonts w:ascii="Times New Roman" w:hAnsi="Times New Roman" w:cs="Times New Roman"/>
        </w:rPr>
        <w:t>Asratie</w:t>
      </w:r>
      <w:proofErr w:type="spellEnd"/>
      <w:r w:rsidRPr="004752FC">
        <w:rPr>
          <w:rFonts w:ascii="Times New Roman" w:hAnsi="Times New Roman" w:cs="Times New Roman"/>
        </w:rPr>
        <w:t xml:space="preserve">, M. H. (2022). Limited handwashing facility and associated factors in sub-Saharan Africa: pooled prevalence and multilevel analysis of 29 sub-Saharan Africa countries from demographic health survey data. </w:t>
      </w:r>
      <w:r w:rsidRPr="004752FC">
        <w:rPr>
          <w:rFonts w:ascii="Times New Roman" w:hAnsi="Times New Roman" w:cs="Times New Roman"/>
          <w:i/>
          <w:iCs/>
        </w:rPr>
        <w:t>BMC Public Health, 22(1).</w:t>
      </w:r>
      <w:r w:rsidRPr="004752FC">
        <w:rPr>
          <w:rFonts w:ascii="Times New Roman" w:hAnsi="Times New Roman" w:cs="Times New Roman"/>
        </w:rPr>
        <w:t xml:space="preserve"> https://doi.org/10.1186/s12889-022-14390-4 </w:t>
      </w:r>
    </w:p>
    <w:p w14:paraId="0F7F2977" w14:textId="40FD9A0A" w:rsidR="00F77D38" w:rsidRPr="004752FC" w:rsidRDefault="00A41AD2" w:rsidP="00380E78">
      <w:pPr>
        <w:pStyle w:val="ListParagraph"/>
        <w:numPr>
          <w:ilvl w:val="0"/>
          <w:numId w:val="8"/>
        </w:numPr>
        <w:spacing w:before="120" w:after="100" w:afterAutospacing="1" w:line="360" w:lineRule="auto"/>
        <w:rPr>
          <w:rFonts w:ascii="Times New Roman" w:hAnsi="Times New Roman" w:cs="Times New Roman"/>
        </w:rPr>
      </w:pPr>
      <w:proofErr w:type="spellStart"/>
      <w:r w:rsidRPr="004752FC">
        <w:rPr>
          <w:rFonts w:ascii="Times New Roman" w:hAnsi="Times New Roman" w:cs="Times New Roman"/>
        </w:rPr>
        <w:t>Omidakhsh</w:t>
      </w:r>
      <w:proofErr w:type="spellEnd"/>
      <w:r w:rsidRPr="004752FC">
        <w:rPr>
          <w:rFonts w:ascii="Times New Roman" w:hAnsi="Times New Roman" w:cs="Times New Roman"/>
        </w:rPr>
        <w:t xml:space="preserve">, N., &amp; Von Ehrenstein, O. S. (2021). Improved Water, Sanitation and Utilization of Maternal and Child Health Services in South Asia—An Analysis of Demographic Health Surveys. </w:t>
      </w:r>
      <w:r w:rsidRPr="004752FC">
        <w:rPr>
          <w:rFonts w:ascii="Times New Roman" w:hAnsi="Times New Roman" w:cs="Times New Roman"/>
          <w:i/>
          <w:iCs/>
        </w:rPr>
        <w:t>International Journal of Environmental Research and Public Health, 18(14)</w:t>
      </w:r>
      <w:r w:rsidRPr="004752FC">
        <w:rPr>
          <w:rFonts w:ascii="Times New Roman" w:hAnsi="Times New Roman" w:cs="Times New Roman"/>
        </w:rPr>
        <w:t xml:space="preserve">, 7667. https://doi.org/10.3390/ijerph18147667 </w:t>
      </w:r>
    </w:p>
    <w:p w14:paraId="3546859F" w14:textId="60EEC09F" w:rsidR="00A41AD2" w:rsidRPr="004752FC" w:rsidRDefault="00A41AD2" w:rsidP="00380E78">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Geremew, A., </w:t>
      </w:r>
      <w:proofErr w:type="spellStart"/>
      <w:r w:rsidRPr="004752FC">
        <w:rPr>
          <w:rFonts w:ascii="Times New Roman" w:hAnsi="Times New Roman" w:cs="Times New Roman"/>
        </w:rPr>
        <w:t>Mengistie</w:t>
      </w:r>
      <w:proofErr w:type="spellEnd"/>
      <w:r w:rsidRPr="004752FC">
        <w:rPr>
          <w:rFonts w:ascii="Times New Roman" w:hAnsi="Times New Roman" w:cs="Times New Roman"/>
        </w:rPr>
        <w:t xml:space="preserve">, B., Mellor, J., Lantagne, D. S., Alemayehu, E., &amp; </w:t>
      </w:r>
      <w:proofErr w:type="spellStart"/>
      <w:r w:rsidRPr="004752FC">
        <w:rPr>
          <w:rFonts w:ascii="Times New Roman" w:hAnsi="Times New Roman" w:cs="Times New Roman"/>
        </w:rPr>
        <w:t>Sahilu</w:t>
      </w:r>
      <w:proofErr w:type="spellEnd"/>
      <w:r w:rsidRPr="004752FC">
        <w:rPr>
          <w:rFonts w:ascii="Times New Roman" w:hAnsi="Times New Roman" w:cs="Times New Roman"/>
        </w:rPr>
        <w:t xml:space="preserve">, G. (2018). Appropriate household water treatment methods in Ethiopia: household use and associated factors based on 2005, 2011, and 2016 EDHS data. </w:t>
      </w:r>
      <w:r w:rsidRPr="004752FC">
        <w:rPr>
          <w:rFonts w:ascii="Times New Roman" w:hAnsi="Times New Roman" w:cs="Times New Roman"/>
          <w:i/>
          <w:iCs/>
        </w:rPr>
        <w:t>Environmental Health and Preventive Medicine, 23(1)</w:t>
      </w:r>
      <w:r w:rsidRPr="004752FC">
        <w:rPr>
          <w:rFonts w:ascii="Times New Roman" w:hAnsi="Times New Roman" w:cs="Times New Roman"/>
        </w:rPr>
        <w:t xml:space="preserve">. https://doi.org/10.1186/s12199-018-0737-9 </w:t>
      </w:r>
    </w:p>
    <w:p w14:paraId="631F10CE" w14:textId="176D2F87" w:rsidR="00A41AD2" w:rsidRPr="004752FC" w:rsidRDefault="006F16A8" w:rsidP="00380E78">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Akinyemi, J. O., Solanke, B. L., &amp; </w:t>
      </w:r>
      <w:proofErr w:type="spellStart"/>
      <w:r w:rsidRPr="004752FC">
        <w:rPr>
          <w:rFonts w:ascii="Times New Roman" w:hAnsi="Times New Roman" w:cs="Times New Roman"/>
        </w:rPr>
        <w:t>Odimegwu</w:t>
      </w:r>
      <w:proofErr w:type="spellEnd"/>
      <w:r w:rsidRPr="004752FC">
        <w:rPr>
          <w:rFonts w:ascii="Times New Roman" w:hAnsi="Times New Roman" w:cs="Times New Roman"/>
        </w:rPr>
        <w:t xml:space="preserve">, C. O. (2018). Maternal Employment and Child Survival During the Era of Sustainable Development Goals: Insights from Proportional Hazards Modelling of Nigeria Birth History Data. </w:t>
      </w:r>
      <w:r w:rsidRPr="004752FC">
        <w:rPr>
          <w:rFonts w:ascii="Times New Roman" w:hAnsi="Times New Roman" w:cs="Times New Roman"/>
          <w:i/>
          <w:iCs/>
        </w:rPr>
        <w:t>Annals of Global Health, 84(1)</w:t>
      </w:r>
      <w:r w:rsidRPr="004752FC">
        <w:rPr>
          <w:rFonts w:ascii="Times New Roman" w:hAnsi="Times New Roman" w:cs="Times New Roman"/>
        </w:rPr>
        <w:t xml:space="preserve">, 15. https://doi.org/10.29024/aogh.11 </w:t>
      </w:r>
    </w:p>
    <w:p w14:paraId="2BC8BD93" w14:textId="1183B427" w:rsidR="006F16A8" w:rsidRPr="004752FC" w:rsidRDefault="006F16A8" w:rsidP="00380E78">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Yaya, S., &amp; Bishwajit, G. (2019). Burden of Acute Respiratory Infections Among Under-Five Children in Relation to Household Wealth and Socioeconomic Status in Bangladesh. </w:t>
      </w:r>
      <w:r w:rsidRPr="004752FC">
        <w:rPr>
          <w:rFonts w:ascii="Times New Roman" w:hAnsi="Times New Roman" w:cs="Times New Roman"/>
          <w:i/>
          <w:iCs/>
        </w:rPr>
        <w:t>Tropical Medicine and Infectious Disease, 4(1),</w:t>
      </w:r>
      <w:r w:rsidRPr="004752FC">
        <w:rPr>
          <w:rFonts w:ascii="Times New Roman" w:hAnsi="Times New Roman" w:cs="Times New Roman"/>
        </w:rPr>
        <w:t xml:space="preserve"> 36. https://doi.org/10.3390/tropicalmed4010036 </w:t>
      </w:r>
    </w:p>
    <w:p w14:paraId="200B66BE" w14:textId="34C34EF8" w:rsidR="00FF4860" w:rsidRPr="004752FC" w:rsidRDefault="006B3769" w:rsidP="00380E78">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t xml:space="preserve">Islam, M. M., Noor, F. M., Uddin, M., &amp; Hasan, M. (2022). Risk Factors for Under-Five Child Mortality: Evidence from Bangladesh Multiple Indicator Cluster Survey (MICS) 2019. </w:t>
      </w:r>
      <w:r w:rsidRPr="004752FC">
        <w:rPr>
          <w:rFonts w:ascii="Times New Roman" w:hAnsi="Times New Roman" w:cs="Times New Roman"/>
          <w:i/>
          <w:iCs/>
        </w:rPr>
        <w:t>European Journal of Medical and Health Sciences</w:t>
      </w:r>
      <w:r w:rsidRPr="004752FC">
        <w:rPr>
          <w:rFonts w:ascii="Times New Roman" w:hAnsi="Times New Roman" w:cs="Times New Roman"/>
        </w:rPr>
        <w:t xml:space="preserve">, 79–90. https://doi.org/10.34104/ejmhs.022.079090 </w:t>
      </w:r>
    </w:p>
    <w:p w14:paraId="6506B659" w14:textId="6F536B5F" w:rsidR="006B3769" w:rsidRPr="004752FC" w:rsidRDefault="006B3769" w:rsidP="00380E78">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rPr>
        <w:lastRenderedPageBreak/>
        <w:t xml:space="preserve">Ahmed, M. S., Islam, M. I., Das, M. C., Khan, A., &amp; Yunus, F. M. (2021). Mapping and situation analysis of basic WASH facilities at households in Bangladesh: Evidence from a nationally representative survey. </w:t>
      </w:r>
      <w:proofErr w:type="spellStart"/>
      <w:r w:rsidRPr="004752FC">
        <w:rPr>
          <w:rFonts w:ascii="Times New Roman" w:hAnsi="Times New Roman" w:cs="Times New Roman"/>
          <w:i/>
          <w:iCs/>
        </w:rPr>
        <w:t>PLoS</w:t>
      </w:r>
      <w:proofErr w:type="spellEnd"/>
      <w:r w:rsidRPr="004752FC">
        <w:rPr>
          <w:rFonts w:ascii="Times New Roman" w:hAnsi="Times New Roman" w:cs="Times New Roman"/>
          <w:i/>
          <w:iCs/>
        </w:rPr>
        <w:t xml:space="preserve"> ONE, 16(11)</w:t>
      </w:r>
      <w:r w:rsidRPr="004752FC">
        <w:rPr>
          <w:rFonts w:ascii="Times New Roman" w:hAnsi="Times New Roman" w:cs="Times New Roman"/>
        </w:rPr>
        <w:t>, e0259635. https://doi.org/10.1371/journal.pone.0259635</w:t>
      </w:r>
      <w:r w:rsidR="004752FC" w:rsidRPr="004752FC">
        <w:rPr>
          <w:rFonts w:ascii="Times New Roman" w:hAnsi="Times New Roman" w:cs="Times New Roman"/>
        </w:rPr>
        <w:t xml:space="preserve"> </w:t>
      </w:r>
    </w:p>
    <w:p w14:paraId="7045D82B" w14:textId="77777777"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rPr>
      </w:pPr>
      <w:bookmarkStart w:id="46" w:name="_Hlk184234117"/>
      <w:r w:rsidRPr="004752FC">
        <w:rPr>
          <w:rFonts w:ascii="Times New Roman" w:hAnsi="Times New Roman" w:cs="Times New Roman"/>
          <w:color w:val="222222"/>
          <w:highlight w:val="white"/>
        </w:rPr>
        <w:t xml:space="preserve">Bowen, A., </w:t>
      </w:r>
      <w:proofErr w:type="spellStart"/>
      <w:r w:rsidRPr="004752FC">
        <w:rPr>
          <w:rFonts w:ascii="Times New Roman" w:hAnsi="Times New Roman" w:cs="Times New Roman"/>
          <w:color w:val="222222"/>
          <w:highlight w:val="white"/>
        </w:rPr>
        <w:t>Agboatwalla</w:t>
      </w:r>
      <w:proofErr w:type="spellEnd"/>
      <w:r w:rsidRPr="004752FC">
        <w:rPr>
          <w:rFonts w:ascii="Times New Roman" w:hAnsi="Times New Roman" w:cs="Times New Roman"/>
          <w:color w:val="222222"/>
          <w:highlight w:val="white"/>
        </w:rPr>
        <w:t xml:space="preserve">, M., Luby, S., Tobery, T., Ayers, T., &amp; Hoekstra, R. M. (2012). Association between intensive handwashing promotion and child development in Karachi, Pakistan: a cluster randomized controlled trial. </w:t>
      </w:r>
      <w:r w:rsidRPr="004752FC">
        <w:rPr>
          <w:rFonts w:ascii="Times New Roman" w:hAnsi="Times New Roman" w:cs="Times New Roman"/>
          <w:i/>
          <w:color w:val="222222"/>
          <w:highlight w:val="white"/>
        </w:rPr>
        <w:t>Archives of pediatrics &amp; adolescent medicine</w:t>
      </w:r>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166</w:t>
      </w:r>
      <w:r w:rsidRPr="004752FC">
        <w:rPr>
          <w:rFonts w:ascii="Times New Roman" w:hAnsi="Times New Roman" w:cs="Times New Roman"/>
          <w:color w:val="222222"/>
          <w:highlight w:val="white"/>
        </w:rPr>
        <w:t>(11), 1037-1044.</w:t>
      </w:r>
      <w:bookmarkEnd w:id="46"/>
    </w:p>
    <w:p w14:paraId="3A4F8BB1" w14:textId="77777777"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rPr>
      </w:pPr>
      <w:proofErr w:type="spellStart"/>
      <w:r w:rsidRPr="004752FC">
        <w:rPr>
          <w:rFonts w:ascii="Times New Roman" w:hAnsi="Times New Roman" w:cs="Times New Roman"/>
          <w:color w:val="222222"/>
          <w:highlight w:val="white"/>
        </w:rPr>
        <w:t>Mwapasa</w:t>
      </w:r>
      <w:proofErr w:type="spellEnd"/>
      <w:r w:rsidRPr="004752FC">
        <w:rPr>
          <w:rFonts w:ascii="Times New Roman" w:hAnsi="Times New Roman" w:cs="Times New Roman"/>
          <w:color w:val="222222"/>
          <w:highlight w:val="white"/>
        </w:rPr>
        <w:t xml:space="preserve">, T., </w:t>
      </w:r>
      <w:proofErr w:type="spellStart"/>
      <w:r w:rsidRPr="004752FC">
        <w:rPr>
          <w:rFonts w:ascii="Times New Roman" w:hAnsi="Times New Roman" w:cs="Times New Roman"/>
          <w:color w:val="222222"/>
          <w:highlight w:val="white"/>
        </w:rPr>
        <w:t>Chidziwisano</w:t>
      </w:r>
      <w:proofErr w:type="spellEnd"/>
      <w:r w:rsidRPr="004752FC">
        <w:rPr>
          <w:rFonts w:ascii="Times New Roman" w:hAnsi="Times New Roman" w:cs="Times New Roman"/>
          <w:color w:val="222222"/>
          <w:highlight w:val="white"/>
        </w:rPr>
        <w:t xml:space="preserve">, K., Lally, D., &amp; Morse, T. (2023). Hygiene in early childhood development </w:t>
      </w:r>
      <w:proofErr w:type="spellStart"/>
      <w:r w:rsidRPr="004752FC">
        <w:rPr>
          <w:rFonts w:ascii="Times New Roman" w:hAnsi="Times New Roman" w:cs="Times New Roman"/>
          <w:color w:val="222222"/>
          <w:highlight w:val="white"/>
        </w:rPr>
        <w:t>centres</w:t>
      </w:r>
      <w:proofErr w:type="spellEnd"/>
      <w:r w:rsidRPr="004752FC">
        <w:rPr>
          <w:rFonts w:ascii="Times New Roman" w:hAnsi="Times New Roman" w:cs="Times New Roman"/>
          <w:color w:val="222222"/>
          <w:highlight w:val="white"/>
        </w:rPr>
        <w:t xml:space="preserve"> in low-income areas of Blantyre, Malawi. </w:t>
      </w:r>
      <w:r w:rsidRPr="004752FC">
        <w:rPr>
          <w:rFonts w:ascii="Times New Roman" w:hAnsi="Times New Roman" w:cs="Times New Roman"/>
          <w:i/>
          <w:color w:val="222222"/>
          <w:highlight w:val="white"/>
        </w:rPr>
        <w:t>International Journal of Environmental Health Research</w:t>
      </w:r>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33</w:t>
      </w:r>
      <w:r w:rsidRPr="004752FC">
        <w:rPr>
          <w:rFonts w:ascii="Times New Roman" w:hAnsi="Times New Roman" w:cs="Times New Roman"/>
          <w:color w:val="222222"/>
          <w:highlight w:val="white"/>
        </w:rPr>
        <w:t>(8), 751-767.</w:t>
      </w:r>
    </w:p>
    <w:p w14:paraId="37E43060" w14:textId="77777777"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rPr>
      </w:pPr>
      <w:proofErr w:type="spellStart"/>
      <w:r w:rsidRPr="004752FC">
        <w:rPr>
          <w:rFonts w:ascii="Times New Roman" w:hAnsi="Times New Roman" w:cs="Times New Roman"/>
          <w:color w:val="222222"/>
          <w:highlight w:val="white"/>
        </w:rPr>
        <w:t>Tofail</w:t>
      </w:r>
      <w:proofErr w:type="spellEnd"/>
      <w:r w:rsidRPr="004752FC">
        <w:rPr>
          <w:rFonts w:ascii="Times New Roman" w:hAnsi="Times New Roman" w:cs="Times New Roman"/>
          <w:color w:val="222222"/>
          <w:highlight w:val="white"/>
        </w:rPr>
        <w:t>, F., Fernald, L. C., Das, K. K., Rahman, M., Ahmed, T., Jannat, K. K., ... &amp; Luby, S. P. (2018). Effect of water quality, sanitation, hand washing, and nutritional interventions on child development in rural Bangladesh (WASH Benefits Bangladesh): a cluster-</w:t>
      </w:r>
      <w:proofErr w:type="spellStart"/>
      <w:r w:rsidRPr="004752FC">
        <w:rPr>
          <w:rFonts w:ascii="Times New Roman" w:hAnsi="Times New Roman" w:cs="Times New Roman"/>
          <w:color w:val="222222"/>
          <w:highlight w:val="white"/>
        </w:rPr>
        <w:t>randomised</w:t>
      </w:r>
      <w:proofErr w:type="spellEnd"/>
      <w:r w:rsidRPr="004752FC">
        <w:rPr>
          <w:rFonts w:ascii="Times New Roman" w:hAnsi="Times New Roman" w:cs="Times New Roman"/>
          <w:color w:val="222222"/>
          <w:highlight w:val="white"/>
        </w:rPr>
        <w:t xml:space="preserve"> controlled trial. </w:t>
      </w:r>
      <w:r w:rsidRPr="004752FC">
        <w:rPr>
          <w:rFonts w:ascii="Times New Roman" w:hAnsi="Times New Roman" w:cs="Times New Roman"/>
          <w:i/>
          <w:color w:val="222222"/>
          <w:highlight w:val="white"/>
        </w:rPr>
        <w:t>The Lancet Child &amp; Adolescent Health</w:t>
      </w:r>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2</w:t>
      </w:r>
      <w:r w:rsidRPr="004752FC">
        <w:rPr>
          <w:rFonts w:ascii="Times New Roman" w:hAnsi="Times New Roman" w:cs="Times New Roman"/>
          <w:color w:val="222222"/>
          <w:highlight w:val="white"/>
        </w:rPr>
        <w:t>(4), 255-268.</w:t>
      </w:r>
    </w:p>
    <w:p w14:paraId="77E397A9" w14:textId="77777777"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color w:val="222222"/>
          <w:highlight w:val="white"/>
        </w:rPr>
        <w:t xml:space="preserve">Wagner, J. T., &amp; </w:t>
      </w:r>
      <w:proofErr w:type="spellStart"/>
      <w:r w:rsidRPr="004752FC">
        <w:rPr>
          <w:rFonts w:ascii="Times New Roman" w:hAnsi="Times New Roman" w:cs="Times New Roman"/>
          <w:color w:val="222222"/>
          <w:highlight w:val="white"/>
        </w:rPr>
        <w:t>Pramling</w:t>
      </w:r>
      <w:proofErr w:type="spellEnd"/>
      <w:r w:rsidRPr="004752FC">
        <w:rPr>
          <w:rFonts w:ascii="Times New Roman" w:hAnsi="Times New Roman" w:cs="Times New Roman"/>
          <w:color w:val="222222"/>
          <w:highlight w:val="white"/>
        </w:rPr>
        <w:t xml:space="preserve"> Samuelsson, I. (2019). WASH from the START: water, sanitation and hygiene education in preschool. </w:t>
      </w:r>
      <w:r w:rsidRPr="004752FC">
        <w:rPr>
          <w:rFonts w:ascii="Times New Roman" w:hAnsi="Times New Roman" w:cs="Times New Roman"/>
          <w:i/>
          <w:color w:val="222222"/>
          <w:highlight w:val="white"/>
        </w:rPr>
        <w:t>International Journal of Early Childhood</w:t>
      </w:r>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51</w:t>
      </w:r>
      <w:r w:rsidRPr="004752FC">
        <w:rPr>
          <w:rFonts w:ascii="Times New Roman" w:hAnsi="Times New Roman" w:cs="Times New Roman"/>
          <w:color w:val="222222"/>
          <w:highlight w:val="white"/>
        </w:rPr>
        <w:t>, 5-21.</w:t>
      </w:r>
    </w:p>
    <w:p w14:paraId="61EFD19C" w14:textId="77777777"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color w:val="222222"/>
          <w:highlight w:val="white"/>
        </w:rPr>
        <w:t xml:space="preserve">Nesti, M. M., &amp; Goldbaum, M. (2007). Infectious diseases and daycare and preschool education. </w:t>
      </w:r>
      <w:proofErr w:type="spellStart"/>
      <w:r w:rsidRPr="004752FC">
        <w:rPr>
          <w:rFonts w:ascii="Times New Roman" w:hAnsi="Times New Roman" w:cs="Times New Roman"/>
          <w:i/>
          <w:color w:val="222222"/>
          <w:highlight w:val="white"/>
        </w:rPr>
        <w:t>Jornal</w:t>
      </w:r>
      <w:proofErr w:type="spellEnd"/>
      <w:r w:rsidRPr="004752FC">
        <w:rPr>
          <w:rFonts w:ascii="Times New Roman" w:hAnsi="Times New Roman" w:cs="Times New Roman"/>
          <w:i/>
          <w:color w:val="222222"/>
          <w:highlight w:val="white"/>
        </w:rPr>
        <w:t xml:space="preserve"> de </w:t>
      </w:r>
      <w:proofErr w:type="spellStart"/>
      <w:r w:rsidRPr="004752FC">
        <w:rPr>
          <w:rFonts w:ascii="Times New Roman" w:hAnsi="Times New Roman" w:cs="Times New Roman"/>
          <w:i/>
          <w:color w:val="222222"/>
          <w:highlight w:val="white"/>
        </w:rPr>
        <w:t>pediatria</w:t>
      </w:r>
      <w:proofErr w:type="spellEnd"/>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83</w:t>
      </w:r>
      <w:r w:rsidRPr="004752FC">
        <w:rPr>
          <w:rFonts w:ascii="Times New Roman" w:hAnsi="Times New Roman" w:cs="Times New Roman"/>
          <w:color w:val="222222"/>
          <w:highlight w:val="white"/>
        </w:rPr>
        <w:t>, 299-312.</w:t>
      </w:r>
    </w:p>
    <w:p w14:paraId="40743B48" w14:textId="77777777"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color w:val="222222"/>
          <w:highlight w:val="white"/>
        </w:rPr>
        <w:t xml:space="preserve">Hasan, M. N., Babu, M. R., Chowdhury, M. A. B., Rahman, M. M., Hasan, N., Kabir, R., &amp; Uddin, M. J. (2023). Early childhood developmental status and its associated factors in Bangladesh: a comparison of two consecutive nationally representative surveys. </w:t>
      </w:r>
      <w:r w:rsidRPr="004752FC">
        <w:rPr>
          <w:rFonts w:ascii="Times New Roman" w:hAnsi="Times New Roman" w:cs="Times New Roman"/>
          <w:i/>
          <w:color w:val="222222"/>
          <w:highlight w:val="white"/>
        </w:rPr>
        <w:t>BMC Public Health</w:t>
      </w:r>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23</w:t>
      </w:r>
      <w:r w:rsidRPr="004752FC">
        <w:rPr>
          <w:rFonts w:ascii="Times New Roman" w:hAnsi="Times New Roman" w:cs="Times New Roman"/>
          <w:color w:val="222222"/>
          <w:highlight w:val="white"/>
        </w:rPr>
        <w:t>(1), 687.</w:t>
      </w:r>
    </w:p>
    <w:p w14:paraId="229E10F2" w14:textId="77777777"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color w:val="222222"/>
          <w:highlight w:val="white"/>
        </w:rPr>
        <w:t xml:space="preserve">Greenberg, J. P. (2011). The impact of maternal education on children's enrollment in early childhood education and care. </w:t>
      </w:r>
      <w:r w:rsidRPr="004752FC">
        <w:rPr>
          <w:rFonts w:ascii="Times New Roman" w:hAnsi="Times New Roman" w:cs="Times New Roman"/>
          <w:i/>
          <w:color w:val="222222"/>
          <w:highlight w:val="white"/>
        </w:rPr>
        <w:t>Children and Youth Services Review</w:t>
      </w:r>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33</w:t>
      </w:r>
      <w:r w:rsidRPr="004752FC">
        <w:rPr>
          <w:rFonts w:ascii="Times New Roman" w:hAnsi="Times New Roman" w:cs="Times New Roman"/>
          <w:color w:val="222222"/>
          <w:highlight w:val="white"/>
        </w:rPr>
        <w:t>(7), 1049-1057.]</w:t>
      </w:r>
    </w:p>
    <w:p w14:paraId="27844C1D" w14:textId="77777777"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color w:val="222222"/>
          <w:highlight w:val="white"/>
        </w:rPr>
        <w:t xml:space="preserve">Cuartas, J. (2022). The effect of maternal education on parenting and early childhood development: An instrumental variables approach. </w:t>
      </w:r>
      <w:r w:rsidRPr="004752FC">
        <w:rPr>
          <w:rFonts w:ascii="Times New Roman" w:hAnsi="Times New Roman" w:cs="Times New Roman"/>
          <w:i/>
          <w:color w:val="222222"/>
          <w:highlight w:val="white"/>
        </w:rPr>
        <w:t>Journal of Family Psychology</w:t>
      </w:r>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36</w:t>
      </w:r>
      <w:r w:rsidRPr="004752FC">
        <w:rPr>
          <w:rFonts w:ascii="Times New Roman" w:hAnsi="Times New Roman" w:cs="Times New Roman"/>
          <w:color w:val="222222"/>
          <w:highlight w:val="white"/>
        </w:rPr>
        <w:t>(2), 280.</w:t>
      </w:r>
    </w:p>
    <w:p w14:paraId="7DF61F4F" w14:textId="77777777"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color w:val="222222"/>
          <w:highlight w:val="white"/>
        </w:rPr>
        <w:t xml:space="preserve">Crosnoe, R. L., Johnston, C. A., &amp; Cavanagh, S. E. (2021). Maternal education and early childhood education across affluent English-speaking countries. </w:t>
      </w:r>
      <w:r w:rsidRPr="004752FC">
        <w:rPr>
          <w:rFonts w:ascii="Times New Roman" w:hAnsi="Times New Roman" w:cs="Times New Roman"/>
          <w:i/>
          <w:color w:val="222222"/>
          <w:highlight w:val="white"/>
        </w:rPr>
        <w:t>International journal of behavioral development</w:t>
      </w:r>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45</w:t>
      </w:r>
      <w:r w:rsidRPr="004752FC">
        <w:rPr>
          <w:rFonts w:ascii="Times New Roman" w:hAnsi="Times New Roman" w:cs="Times New Roman"/>
          <w:color w:val="222222"/>
          <w:highlight w:val="white"/>
        </w:rPr>
        <w:t>(3), 226-237.</w:t>
      </w:r>
    </w:p>
    <w:p w14:paraId="5B79A478" w14:textId="77777777"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rPr>
      </w:pPr>
      <w:r w:rsidRPr="004752FC">
        <w:rPr>
          <w:rFonts w:ascii="Times New Roman" w:hAnsi="Times New Roman" w:cs="Times New Roman"/>
          <w:color w:val="222222"/>
          <w:highlight w:val="white"/>
        </w:rPr>
        <w:t xml:space="preserve">Harding, J. F., Morris, P. A., &amp; Hughes, D. (2015). The relationship between maternal education and children's academic outcomes: A theoretical framework. </w:t>
      </w:r>
      <w:r w:rsidRPr="004752FC">
        <w:rPr>
          <w:rFonts w:ascii="Times New Roman" w:hAnsi="Times New Roman" w:cs="Times New Roman"/>
          <w:i/>
          <w:color w:val="222222"/>
          <w:highlight w:val="white"/>
        </w:rPr>
        <w:t>Journal of Marriage and Family</w:t>
      </w:r>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77</w:t>
      </w:r>
      <w:r w:rsidRPr="004752FC">
        <w:rPr>
          <w:rFonts w:ascii="Times New Roman" w:hAnsi="Times New Roman" w:cs="Times New Roman"/>
          <w:color w:val="222222"/>
          <w:highlight w:val="white"/>
        </w:rPr>
        <w:t>(1), 60-76.</w:t>
      </w:r>
    </w:p>
    <w:p w14:paraId="2D986B40" w14:textId="77777777"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sz w:val="20"/>
          <w:szCs w:val="20"/>
        </w:rPr>
      </w:pPr>
      <w:r w:rsidRPr="004752FC">
        <w:rPr>
          <w:rFonts w:ascii="Times New Roman" w:hAnsi="Times New Roman" w:cs="Times New Roman"/>
          <w:color w:val="222222"/>
          <w:highlight w:val="white"/>
        </w:rPr>
        <w:lastRenderedPageBreak/>
        <w:t xml:space="preserve">Harding, J. F. (2015). Increases in maternal education and low-income children’s cognitive and behavioral outcomes. </w:t>
      </w:r>
      <w:r w:rsidRPr="004752FC">
        <w:rPr>
          <w:rFonts w:ascii="Times New Roman" w:hAnsi="Times New Roman" w:cs="Times New Roman"/>
          <w:i/>
          <w:color w:val="222222"/>
          <w:highlight w:val="white"/>
        </w:rPr>
        <w:t>Developmental psychology</w:t>
      </w:r>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51</w:t>
      </w:r>
      <w:r w:rsidRPr="004752FC">
        <w:rPr>
          <w:rFonts w:ascii="Times New Roman" w:hAnsi="Times New Roman" w:cs="Times New Roman"/>
          <w:color w:val="222222"/>
          <w:highlight w:val="white"/>
        </w:rPr>
        <w:t>(5), 583.</w:t>
      </w:r>
    </w:p>
    <w:p w14:paraId="64041497" w14:textId="7B41FD1E" w:rsidR="004752FC" w:rsidRPr="004752FC" w:rsidRDefault="004752FC" w:rsidP="004752FC">
      <w:pPr>
        <w:pStyle w:val="ListParagraph"/>
        <w:numPr>
          <w:ilvl w:val="0"/>
          <w:numId w:val="8"/>
        </w:numPr>
        <w:spacing w:before="120" w:after="100" w:afterAutospacing="1" w:line="360" w:lineRule="auto"/>
        <w:rPr>
          <w:rFonts w:ascii="Times New Roman" w:hAnsi="Times New Roman" w:cs="Times New Roman"/>
          <w:sz w:val="20"/>
          <w:szCs w:val="20"/>
        </w:rPr>
      </w:pPr>
      <w:r w:rsidRPr="004752FC">
        <w:rPr>
          <w:rFonts w:ascii="Times New Roman" w:hAnsi="Times New Roman" w:cs="Times New Roman"/>
          <w:color w:val="222222"/>
          <w:highlight w:val="white"/>
        </w:rPr>
        <w:t xml:space="preserve">Lakshman, R., Zhang, J., Zhang, J., Koch, F. S., Marcus, C., Ludvigsson, J., ... &amp; </w:t>
      </w:r>
      <w:proofErr w:type="spellStart"/>
      <w:r w:rsidRPr="004752FC">
        <w:rPr>
          <w:rFonts w:ascii="Times New Roman" w:hAnsi="Times New Roman" w:cs="Times New Roman"/>
          <w:color w:val="222222"/>
          <w:highlight w:val="white"/>
        </w:rPr>
        <w:t>Sobko</w:t>
      </w:r>
      <w:proofErr w:type="spellEnd"/>
      <w:r w:rsidRPr="004752FC">
        <w:rPr>
          <w:rFonts w:ascii="Times New Roman" w:hAnsi="Times New Roman" w:cs="Times New Roman"/>
          <w:color w:val="222222"/>
          <w:highlight w:val="white"/>
        </w:rPr>
        <w:t xml:space="preserve">, T. (2013). Higher maternal education is associated with </w:t>
      </w:r>
      <w:proofErr w:type="spellStart"/>
      <w:r w:rsidRPr="004752FC">
        <w:rPr>
          <w:rFonts w:ascii="Times New Roman" w:hAnsi="Times New Roman" w:cs="Times New Roman"/>
          <w:color w:val="222222"/>
          <w:highlight w:val="white"/>
        </w:rPr>
        <w:t>favourable</w:t>
      </w:r>
      <w:proofErr w:type="spellEnd"/>
      <w:r w:rsidRPr="004752FC">
        <w:rPr>
          <w:rFonts w:ascii="Times New Roman" w:hAnsi="Times New Roman" w:cs="Times New Roman"/>
          <w:color w:val="222222"/>
          <w:highlight w:val="white"/>
        </w:rPr>
        <w:t xml:space="preserve"> growth of young children in different countries. </w:t>
      </w:r>
      <w:r w:rsidRPr="004752FC">
        <w:rPr>
          <w:rFonts w:ascii="Times New Roman" w:hAnsi="Times New Roman" w:cs="Times New Roman"/>
          <w:i/>
          <w:color w:val="222222"/>
          <w:highlight w:val="white"/>
        </w:rPr>
        <w:t>J Epidemiol Community Health</w:t>
      </w:r>
      <w:r w:rsidRPr="004752FC">
        <w:rPr>
          <w:rFonts w:ascii="Times New Roman" w:hAnsi="Times New Roman" w:cs="Times New Roman"/>
          <w:color w:val="222222"/>
          <w:highlight w:val="white"/>
        </w:rPr>
        <w:t xml:space="preserve">, </w:t>
      </w:r>
      <w:r w:rsidRPr="004752FC">
        <w:rPr>
          <w:rFonts w:ascii="Times New Roman" w:hAnsi="Times New Roman" w:cs="Times New Roman"/>
          <w:i/>
          <w:color w:val="222222"/>
          <w:highlight w:val="white"/>
        </w:rPr>
        <w:t>67</w:t>
      </w:r>
      <w:r w:rsidRPr="004752FC">
        <w:rPr>
          <w:rFonts w:ascii="Times New Roman" w:hAnsi="Times New Roman" w:cs="Times New Roman"/>
          <w:color w:val="222222"/>
          <w:highlight w:val="white"/>
        </w:rPr>
        <w:t>(7), 595-602.</w:t>
      </w:r>
    </w:p>
    <w:sectPr w:rsidR="004752FC" w:rsidRPr="004752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hammad Nayeem Hasan" w:date="2024-12-08T16:07:00Z" w:initials="MH">
    <w:p w14:paraId="35B883BC" w14:textId="7FA2F18B" w:rsidR="000673F5" w:rsidRDefault="000673F5">
      <w:pPr>
        <w:pStyle w:val="CommentText"/>
      </w:pPr>
      <w:r>
        <w:rPr>
          <w:rStyle w:val="CommentReference"/>
        </w:rPr>
        <w:annotationRef/>
      </w:r>
      <w:r>
        <w:t>Need author details</w:t>
      </w:r>
    </w:p>
  </w:comment>
  <w:comment w:id="1" w:author="Mohammad Nayeem Hasan" w:date="2024-12-08T16:08:00Z" w:initials="MH">
    <w:p w14:paraId="29197123" w14:textId="4CB82498" w:rsidR="000673F5" w:rsidRDefault="000673F5">
      <w:pPr>
        <w:pStyle w:val="CommentText"/>
      </w:pPr>
      <w:r>
        <w:rPr>
          <w:rStyle w:val="CommentReference"/>
        </w:rPr>
        <w:annotationRef/>
      </w:r>
      <w:r>
        <w:t>Write abstract according to journal format</w:t>
      </w:r>
    </w:p>
  </w:comment>
  <w:comment w:id="6" w:author="Mohammad Nayeem Hasan" w:date="2024-12-08T17:17:00Z" w:initials="MH">
    <w:p w14:paraId="2CAF8231" w14:textId="6F053AC5" w:rsidR="00EC76CB" w:rsidRDefault="00EC76CB">
      <w:pPr>
        <w:pStyle w:val="CommentText"/>
      </w:pPr>
      <w:r>
        <w:rPr>
          <w:rStyle w:val="CommentReference"/>
        </w:rPr>
        <w:annotationRef/>
      </w:r>
      <w:r>
        <w:t xml:space="preserve">Not </w:t>
      </w:r>
      <w:r w:rsidR="007430CE">
        <w:t>relevant. Remove it.</w:t>
      </w:r>
    </w:p>
  </w:comment>
  <w:comment w:id="7" w:author="Mohammad Nayeem Hasan" w:date="2024-12-08T17:24:00Z" w:initials="MH">
    <w:p w14:paraId="06F1DB02" w14:textId="35F1A3C6" w:rsidR="007430CE" w:rsidRDefault="007430CE">
      <w:pPr>
        <w:pStyle w:val="CommentText"/>
      </w:pPr>
      <w:r>
        <w:rPr>
          <w:rStyle w:val="CommentReference"/>
        </w:rPr>
        <w:annotationRef/>
      </w:r>
      <w:r>
        <w:t>Try to explain some line on that.</w:t>
      </w:r>
    </w:p>
  </w:comment>
  <w:comment w:id="8" w:author="Mohammad Nayeem Hasan" w:date="2024-12-08T17:25:00Z" w:initials="MH">
    <w:p w14:paraId="55AEF569" w14:textId="1316E336" w:rsidR="007430CE" w:rsidRDefault="007430CE">
      <w:pPr>
        <w:pStyle w:val="CommentText"/>
      </w:pPr>
      <w:r>
        <w:rPr>
          <w:rStyle w:val="CommentReference"/>
        </w:rPr>
        <w:annotationRef/>
      </w:r>
      <w:r>
        <w:t>Elaborate this line with some references.</w:t>
      </w:r>
    </w:p>
  </w:comment>
  <w:comment w:id="9" w:author="Mohammad Nayeem Hasan" w:date="2024-12-08T19:31:00Z" w:initials="MH">
    <w:p w14:paraId="7B90E059" w14:textId="222DE5D0" w:rsidR="00942674" w:rsidRDefault="00942674">
      <w:pPr>
        <w:pStyle w:val="CommentText"/>
      </w:pPr>
      <w:r>
        <w:rPr>
          <w:rStyle w:val="CommentReference"/>
        </w:rPr>
        <w:annotationRef/>
      </w:r>
      <w:r>
        <w:t>Limited means there have some study, please find them and mention. Or otherwise change the statement.</w:t>
      </w:r>
    </w:p>
  </w:comment>
  <w:comment w:id="10" w:author="Mohammad Nayeem Hasan" w:date="2024-12-08T19:43:00Z" w:initials="MH">
    <w:p w14:paraId="35207BA2" w14:textId="10252CD4" w:rsidR="00951744" w:rsidRDefault="00951744">
      <w:pPr>
        <w:pStyle w:val="CommentText"/>
      </w:pPr>
      <w:r>
        <w:rPr>
          <w:rStyle w:val="CommentReference"/>
        </w:rPr>
        <w:annotationRef/>
      </w:r>
      <w:r>
        <w:t xml:space="preserve">Use the term “WASH facilities” </w:t>
      </w:r>
      <w:r>
        <w:br/>
        <w:t xml:space="preserve">Check: </w:t>
      </w:r>
      <w:r w:rsidRPr="00951744">
        <w:t>https://pmc.ncbi.nlm.nih.gov/articles/PMC10255141/</w:t>
      </w:r>
      <w:r>
        <w:t xml:space="preserve"> </w:t>
      </w:r>
    </w:p>
  </w:comment>
  <w:comment w:id="11" w:author="Mohammad Nayeem Hasan" w:date="2024-12-08T19:43:00Z" w:initials="MH">
    <w:p w14:paraId="7C09A27D" w14:textId="20EAD860" w:rsidR="00951744" w:rsidRDefault="00951744">
      <w:pPr>
        <w:pStyle w:val="CommentText"/>
      </w:pPr>
      <w:r>
        <w:rPr>
          <w:rStyle w:val="CommentReference"/>
        </w:rPr>
        <w:annotationRef/>
      </w:r>
      <w:r>
        <w:t>We can extend this article with multiple survey in next phase, both MICS and BDHS contains WASH data. I think MICS also report ECE.</w:t>
      </w:r>
    </w:p>
  </w:comment>
  <w:comment w:id="12" w:author="Mohammad Nayeem Hasan" w:date="2024-12-08T19:46:00Z" w:initials="MH">
    <w:p w14:paraId="12F375E0" w14:textId="249D4BE0" w:rsidR="008C7D92" w:rsidRDefault="008C7D92">
      <w:pPr>
        <w:pStyle w:val="CommentText"/>
      </w:pPr>
      <w:r>
        <w:rPr>
          <w:rStyle w:val="CommentReference"/>
        </w:rPr>
        <w:annotationRef/>
      </w:r>
      <w:r>
        <w:t xml:space="preserve">I don’t know if this general word for all. If </w:t>
      </w:r>
      <w:proofErr w:type="gramStart"/>
      <w:r>
        <w:t>possible</w:t>
      </w:r>
      <w:proofErr w:type="gramEnd"/>
      <w:r>
        <w:t xml:space="preserve"> simplify it.</w:t>
      </w:r>
    </w:p>
  </w:comment>
  <w:comment w:id="13" w:author="Mohammad Nayeem Hasan" w:date="2024-12-08T19:58:00Z" w:initials="MH">
    <w:p w14:paraId="0CFAF14B" w14:textId="23C060D6" w:rsidR="00772879" w:rsidRDefault="00772879">
      <w:pPr>
        <w:pStyle w:val="CommentText"/>
      </w:pPr>
      <w:r>
        <w:rPr>
          <w:rStyle w:val="CommentReference"/>
        </w:rPr>
        <w:annotationRef/>
      </w:r>
      <w:r>
        <w:t xml:space="preserve">Model evaluation/goodness of fit test? </w:t>
      </w:r>
      <w:proofErr w:type="gramStart"/>
      <w:r>
        <w:t>show  VIF</w:t>
      </w:r>
      <w:proofErr w:type="gramEnd"/>
      <w:r>
        <w:t>/AUROC/</w:t>
      </w:r>
      <w:r w:rsidRPr="00772879">
        <w:t>Hosmer–</w:t>
      </w:r>
      <w:proofErr w:type="spellStart"/>
      <w:r w:rsidRPr="00772879">
        <w:t>Lemeshow</w:t>
      </w:r>
      <w:proofErr w:type="spellEnd"/>
      <w:r w:rsidRPr="00772879">
        <w:t xml:space="preserve"> test</w:t>
      </w:r>
      <w:r>
        <w:t>……..</w:t>
      </w:r>
    </w:p>
  </w:comment>
  <w:comment w:id="14" w:author="Mohammad Nayeem Hasan" w:date="2024-12-08T19:58:00Z" w:initials="MH">
    <w:p w14:paraId="5848E16D" w14:textId="61DE02A6" w:rsidR="00772879" w:rsidRDefault="00772879">
      <w:pPr>
        <w:pStyle w:val="CommentText"/>
      </w:pPr>
      <w:r>
        <w:rPr>
          <w:rStyle w:val="CommentReference"/>
        </w:rPr>
        <w:annotationRef/>
      </w:r>
      <w:proofErr w:type="spellStart"/>
      <w:r>
        <w:t>Refernece</w:t>
      </w:r>
      <w:proofErr w:type="spellEnd"/>
    </w:p>
  </w:comment>
  <w:comment w:id="15" w:author="Mohammad Nayeem Hasan" w:date="2024-12-08T20:00:00Z" w:initials="MH">
    <w:p w14:paraId="6B6A21FA" w14:textId="31A63BFE" w:rsidR="004823AC" w:rsidRDefault="004823AC">
      <w:pPr>
        <w:pStyle w:val="CommentText"/>
      </w:pPr>
      <w:r>
        <w:rPr>
          <w:rStyle w:val="CommentReference"/>
        </w:rPr>
        <w:annotationRef/>
      </w:r>
      <w:r>
        <w:t>Why only WASH? Include all variables in section wise. Socio-economic, parental, child, WASH, like that.</w:t>
      </w:r>
    </w:p>
  </w:comment>
  <w:comment w:id="16" w:author="Mohammad Nayeem Hasan" w:date="2024-12-08T20:56:00Z" w:initials="MH">
    <w:p w14:paraId="4313E5E3" w14:textId="315B00D3" w:rsidR="00614D90" w:rsidRDefault="00614D90">
      <w:pPr>
        <w:pStyle w:val="CommentText"/>
      </w:pPr>
      <w:r>
        <w:rPr>
          <w:rStyle w:val="CommentReference"/>
        </w:rPr>
        <w:annotationRef/>
      </w:r>
      <w:proofErr w:type="gramStart"/>
      <w:r>
        <w:t>Is</w:t>
      </w:r>
      <w:proofErr w:type="gramEnd"/>
      <w:r>
        <w:t xml:space="preserve"> there any references that created good/bad WASH variable by combining all these variables. If you can manage than try to prepare a binary WASH variable. </w:t>
      </w:r>
    </w:p>
  </w:comment>
  <w:comment w:id="17" w:author="Mohammad Nayeem Hasan" w:date="2024-12-08T20:02:00Z" w:initials="MH">
    <w:p w14:paraId="48341AB0" w14:textId="284BA6B3" w:rsidR="006A20BC" w:rsidRDefault="006A20BC">
      <w:pPr>
        <w:pStyle w:val="CommentText"/>
      </w:pPr>
      <w:r>
        <w:rPr>
          <w:rStyle w:val="CommentReference"/>
        </w:rPr>
        <w:annotationRef/>
      </w:r>
      <w:r>
        <w:t>Write COR</w:t>
      </w:r>
    </w:p>
  </w:comment>
  <w:comment w:id="18" w:author="Mohammad Nayeem Hasan" w:date="2024-12-08T20:02:00Z" w:initials="MH">
    <w:p w14:paraId="0B85BCC9" w14:textId="7E99C55D" w:rsidR="006A20BC" w:rsidRDefault="006A20BC">
      <w:pPr>
        <w:pStyle w:val="CommentText"/>
      </w:pPr>
      <w:r>
        <w:rPr>
          <w:rStyle w:val="CommentReference"/>
        </w:rPr>
        <w:annotationRef/>
      </w:r>
      <w:r>
        <w:t>OR? Write AOR</w:t>
      </w:r>
    </w:p>
  </w:comment>
  <w:comment w:id="28" w:author="Mohammad Nayeem Hasan" w:date="2024-12-08T20:03:00Z" w:initials="MH">
    <w:p w14:paraId="013AAE5F" w14:textId="06118259" w:rsidR="006A20BC" w:rsidRDefault="006A20BC">
      <w:pPr>
        <w:pStyle w:val="CommentText"/>
      </w:pPr>
      <w:r>
        <w:rPr>
          <w:rStyle w:val="CommentReference"/>
        </w:rPr>
        <w:annotationRef/>
      </w:r>
      <w:r>
        <w:t>Write some lines on that</w:t>
      </w:r>
    </w:p>
  </w:comment>
  <w:comment w:id="30" w:author="Mohammad Nayeem Hasan" w:date="2024-12-08T21:32:00Z" w:initials="MH">
    <w:p w14:paraId="7146E993" w14:textId="755F89DC" w:rsidR="00F9043F" w:rsidRDefault="00F9043F">
      <w:pPr>
        <w:pStyle w:val="CommentText"/>
      </w:pPr>
      <w:r>
        <w:rPr>
          <w:rStyle w:val="CommentReference"/>
        </w:rPr>
        <w:annotationRef/>
      </w:r>
      <w:r>
        <w:t>Try to discuss all factors used in multivariable model</w:t>
      </w:r>
      <w:r w:rsidR="006C401F">
        <w:t>, though we have a low number of significant variable but for dimension we need to discuss all.</w:t>
      </w:r>
    </w:p>
  </w:comment>
  <w:comment w:id="35" w:author="Mohammad Nayeem Hasan" w:date="2024-12-08T20:43:00Z" w:initials="MH">
    <w:p w14:paraId="0F9CBC82" w14:textId="6FF4F1A6" w:rsidR="00992EF1" w:rsidRDefault="00992EF1">
      <w:pPr>
        <w:pStyle w:val="CommentText"/>
      </w:pPr>
      <w:r>
        <w:rPr>
          <w:rStyle w:val="CommentReference"/>
        </w:rPr>
        <w:annotationRef/>
      </w:r>
      <w:r>
        <w:t>Is that true? Check references.</w:t>
      </w:r>
    </w:p>
  </w:comment>
  <w:comment w:id="36" w:author="Mohammad Nayeem Hasan" w:date="2024-12-08T21:08:00Z" w:initials="MH">
    <w:p w14:paraId="26DC3B04" w14:textId="480BEDCF" w:rsidR="00D64FBE" w:rsidRDefault="00D64FBE">
      <w:pPr>
        <w:pStyle w:val="CommentText"/>
      </w:pPr>
      <w:r>
        <w:rPr>
          <w:rStyle w:val="CommentReference"/>
        </w:rPr>
        <w:annotationRef/>
      </w:r>
      <w:r>
        <w:t>Need some more evidence on hygiene &amp; ECE</w:t>
      </w:r>
    </w:p>
  </w:comment>
  <w:comment w:id="39" w:author="Mohammad Nayeem Hasan" w:date="2024-12-08T21:10:00Z" w:initials="MH">
    <w:p w14:paraId="3285D9F2" w14:textId="3459FB51" w:rsidR="00D64FBE" w:rsidRDefault="00D64FBE">
      <w:pPr>
        <w:pStyle w:val="CommentText"/>
      </w:pPr>
      <w:r>
        <w:rPr>
          <w:rStyle w:val="CommentReference"/>
        </w:rPr>
        <w:annotationRef/>
      </w:r>
      <w:r>
        <w:t>This is overall scenario of WASH not individual. It is okay but we missed</w:t>
      </w:r>
      <w:r w:rsidR="00B620BF">
        <w:t xml:space="preserve"> to discuss about improved/good water. Try to write some points on water and ECE/CE.</w:t>
      </w:r>
    </w:p>
  </w:comment>
  <w:comment w:id="42" w:author="Mohammad Nayeem Hasan" w:date="2024-12-08T21:21:00Z" w:initials="MH">
    <w:p w14:paraId="186B5B19" w14:textId="192390D8" w:rsidR="00D267C6" w:rsidRDefault="00D267C6">
      <w:pPr>
        <w:pStyle w:val="CommentText"/>
      </w:pPr>
      <w:r>
        <w:rPr>
          <w:rStyle w:val="CommentReference"/>
        </w:rPr>
        <w:annotationRef/>
      </w:r>
      <w:r>
        <w:t xml:space="preserve">All these discussions based on mother education, what about other factors? Try to reduce it and discuss other factors also. </w:t>
      </w:r>
    </w:p>
  </w:comment>
  <w:comment w:id="45" w:author="Mohammad Nayeem Hasan" w:date="2024-12-08T21:33:00Z" w:initials="MH">
    <w:p w14:paraId="374D401E" w14:textId="5A299F4B" w:rsidR="00F9043F" w:rsidRDefault="00F9043F">
      <w:pPr>
        <w:pStyle w:val="CommentText"/>
      </w:pPr>
      <w:r>
        <w:rPr>
          <w:rStyle w:val="CommentReference"/>
        </w:rPr>
        <w:annotationRef/>
      </w:r>
      <w:r>
        <w:t>Start with significant and insignificant factors in model, then start all results summary.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B883BC" w15:done="0"/>
  <w15:commentEx w15:paraId="29197123" w15:done="0"/>
  <w15:commentEx w15:paraId="2CAF8231" w15:done="0"/>
  <w15:commentEx w15:paraId="06F1DB02" w15:done="0"/>
  <w15:commentEx w15:paraId="55AEF569" w15:done="0"/>
  <w15:commentEx w15:paraId="7B90E059" w15:done="0"/>
  <w15:commentEx w15:paraId="35207BA2" w15:done="0"/>
  <w15:commentEx w15:paraId="7C09A27D" w15:done="0"/>
  <w15:commentEx w15:paraId="12F375E0" w15:done="0"/>
  <w15:commentEx w15:paraId="0CFAF14B" w15:done="0"/>
  <w15:commentEx w15:paraId="5848E16D" w15:done="0"/>
  <w15:commentEx w15:paraId="6B6A21FA" w15:done="0"/>
  <w15:commentEx w15:paraId="4313E5E3" w15:done="0"/>
  <w15:commentEx w15:paraId="48341AB0" w15:done="0"/>
  <w15:commentEx w15:paraId="0B85BCC9" w15:done="0"/>
  <w15:commentEx w15:paraId="013AAE5F" w15:done="0"/>
  <w15:commentEx w15:paraId="7146E993" w15:done="0"/>
  <w15:commentEx w15:paraId="0F9CBC82" w15:done="0"/>
  <w15:commentEx w15:paraId="26DC3B04" w15:done="0"/>
  <w15:commentEx w15:paraId="3285D9F2" w15:done="0"/>
  <w15:commentEx w15:paraId="186B5B19" w15:done="0"/>
  <w15:commentEx w15:paraId="374D40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E75146" w16cex:dateUtc="2024-12-08T10:07:00Z"/>
  <w16cex:commentExtensible w16cex:durableId="3C8C620C" w16cex:dateUtc="2024-12-08T10:08:00Z"/>
  <w16cex:commentExtensible w16cex:durableId="36F41EC7" w16cex:dateUtc="2024-12-08T11:17:00Z"/>
  <w16cex:commentExtensible w16cex:durableId="2F372D4C" w16cex:dateUtc="2024-12-08T11:24:00Z"/>
  <w16cex:commentExtensible w16cex:durableId="35A2FE86" w16cex:dateUtc="2024-12-08T11:25:00Z"/>
  <w16cex:commentExtensible w16cex:durableId="793A7AA7" w16cex:dateUtc="2024-12-08T13:31:00Z"/>
  <w16cex:commentExtensible w16cex:durableId="1E0532F4" w16cex:dateUtc="2024-12-08T13:43:00Z"/>
  <w16cex:commentExtensible w16cex:durableId="6914FA5D" w16cex:dateUtc="2024-12-08T13:43:00Z"/>
  <w16cex:commentExtensible w16cex:durableId="77C1FE59" w16cex:dateUtc="2024-12-08T13:46:00Z"/>
  <w16cex:commentExtensible w16cex:durableId="6B90B7F8" w16cex:dateUtc="2024-12-08T13:58:00Z"/>
  <w16cex:commentExtensible w16cex:durableId="5707345C" w16cex:dateUtc="2024-12-08T13:58:00Z"/>
  <w16cex:commentExtensible w16cex:durableId="435D80A6" w16cex:dateUtc="2024-12-08T14:00:00Z"/>
  <w16cex:commentExtensible w16cex:durableId="28101028" w16cex:dateUtc="2024-12-08T14:56:00Z"/>
  <w16cex:commentExtensible w16cex:durableId="39D854B6" w16cex:dateUtc="2024-12-08T14:02:00Z"/>
  <w16cex:commentExtensible w16cex:durableId="2F21BF36" w16cex:dateUtc="2024-12-08T14:02:00Z"/>
  <w16cex:commentExtensible w16cex:durableId="18752C9C" w16cex:dateUtc="2024-12-08T14:03:00Z"/>
  <w16cex:commentExtensible w16cex:durableId="3F4EB5FB" w16cex:dateUtc="2024-12-08T15:32:00Z"/>
  <w16cex:commentExtensible w16cex:durableId="0CC1314E" w16cex:dateUtc="2024-12-08T14:43:00Z"/>
  <w16cex:commentExtensible w16cex:durableId="61CBBCCD" w16cex:dateUtc="2024-12-08T15:08:00Z"/>
  <w16cex:commentExtensible w16cex:durableId="63263CE8" w16cex:dateUtc="2024-12-08T15:10:00Z"/>
  <w16cex:commentExtensible w16cex:durableId="431C3D68" w16cex:dateUtc="2024-12-08T15:21:00Z"/>
  <w16cex:commentExtensible w16cex:durableId="45AAEC23" w16cex:dateUtc="2024-12-08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B883BC" w16cid:durableId="26E75146"/>
  <w16cid:commentId w16cid:paraId="29197123" w16cid:durableId="3C8C620C"/>
  <w16cid:commentId w16cid:paraId="2CAF8231" w16cid:durableId="36F41EC7"/>
  <w16cid:commentId w16cid:paraId="06F1DB02" w16cid:durableId="2F372D4C"/>
  <w16cid:commentId w16cid:paraId="55AEF569" w16cid:durableId="35A2FE86"/>
  <w16cid:commentId w16cid:paraId="7B90E059" w16cid:durableId="793A7AA7"/>
  <w16cid:commentId w16cid:paraId="35207BA2" w16cid:durableId="1E0532F4"/>
  <w16cid:commentId w16cid:paraId="7C09A27D" w16cid:durableId="6914FA5D"/>
  <w16cid:commentId w16cid:paraId="12F375E0" w16cid:durableId="77C1FE59"/>
  <w16cid:commentId w16cid:paraId="0CFAF14B" w16cid:durableId="6B90B7F8"/>
  <w16cid:commentId w16cid:paraId="5848E16D" w16cid:durableId="5707345C"/>
  <w16cid:commentId w16cid:paraId="6B6A21FA" w16cid:durableId="435D80A6"/>
  <w16cid:commentId w16cid:paraId="4313E5E3" w16cid:durableId="28101028"/>
  <w16cid:commentId w16cid:paraId="48341AB0" w16cid:durableId="39D854B6"/>
  <w16cid:commentId w16cid:paraId="0B85BCC9" w16cid:durableId="2F21BF36"/>
  <w16cid:commentId w16cid:paraId="013AAE5F" w16cid:durableId="18752C9C"/>
  <w16cid:commentId w16cid:paraId="7146E993" w16cid:durableId="3F4EB5FB"/>
  <w16cid:commentId w16cid:paraId="0F9CBC82" w16cid:durableId="0CC1314E"/>
  <w16cid:commentId w16cid:paraId="26DC3B04" w16cid:durableId="61CBBCCD"/>
  <w16cid:commentId w16cid:paraId="3285D9F2" w16cid:durableId="63263CE8"/>
  <w16cid:commentId w16cid:paraId="186B5B19" w16cid:durableId="431C3D68"/>
  <w16cid:commentId w16cid:paraId="374D401E" w16cid:durableId="45AAEC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097F3" w14:textId="77777777" w:rsidR="009573E1" w:rsidRDefault="009573E1" w:rsidP="000673F5">
      <w:pPr>
        <w:spacing w:after="0" w:line="240" w:lineRule="auto"/>
      </w:pPr>
      <w:r>
        <w:separator/>
      </w:r>
    </w:p>
  </w:endnote>
  <w:endnote w:type="continuationSeparator" w:id="0">
    <w:p w14:paraId="6C960898" w14:textId="77777777" w:rsidR="009573E1" w:rsidRDefault="009573E1" w:rsidP="00067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55012" w14:textId="77777777" w:rsidR="009573E1" w:rsidRDefault="009573E1" w:rsidP="000673F5">
      <w:pPr>
        <w:spacing w:after="0" w:line="240" w:lineRule="auto"/>
      </w:pPr>
      <w:r>
        <w:separator/>
      </w:r>
    </w:p>
  </w:footnote>
  <w:footnote w:type="continuationSeparator" w:id="0">
    <w:p w14:paraId="27FAD735" w14:textId="77777777" w:rsidR="009573E1" w:rsidRDefault="009573E1" w:rsidP="00067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675B2"/>
    <w:multiLevelType w:val="hybridMultilevel"/>
    <w:tmpl w:val="2290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D1698"/>
    <w:multiLevelType w:val="hybridMultilevel"/>
    <w:tmpl w:val="EA3EFB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1A2F30"/>
    <w:multiLevelType w:val="hybridMultilevel"/>
    <w:tmpl w:val="06DC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73E70"/>
    <w:multiLevelType w:val="hybridMultilevel"/>
    <w:tmpl w:val="1DFA7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D0223"/>
    <w:multiLevelType w:val="hybridMultilevel"/>
    <w:tmpl w:val="6F92B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F743C"/>
    <w:multiLevelType w:val="hybridMultilevel"/>
    <w:tmpl w:val="F2A06FF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C0C04D"/>
    <w:multiLevelType w:val="hybridMultilevel"/>
    <w:tmpl w:val="2152D0D0"/>
    <w:lvl w:ilvl="0" w:tplc="53460C6C">
      <w:start w:val="1"/>
      <w:numFmt w:val="decimal"/>
      <w:lvlText w:val="%1."/>
      <w:lvlJc w:val="left"/>
      <w:pPr>
        <w:ind w:left="720" w:hanging="360"/>
      </w:pPr>
    </w:lvl>
    <w:lvl w:ilvl="1" w:tplc="06C4E758">
      <w:start w:val="1"/>
      <w:numFmt w:val="lowerLetter"/>
      <w:lvlText w:val="%2."/>
      <w:lvlJc w:val="left"/>
      <w:pPr>
        <w:ind w:left="1440" w:hanging="360"/>
      </w:pPr>
    </w:lvl>
    <w:lvl w:ilvl="2" w:tplc="CE3EAF46">
      <w:start w:val="1"/>
      <w:numFmt w:val="lowerRoman"/>
      <w:lvlText w:val="%3."/>
      <w:lvlJc w:val="right"/>
      <w:pPr>
        <w:ind w:left="2160" w:hanging="180"/>
      </w:pPr>
    </w:lvl>
    <w:lvl w:ilvl="3" w:tplc="A4447842">
      <w:start w:val="1"/>
      <w:numFmt w:val="decimal"/>
      <w:lvlText w:val="%4."/>
      <w:lvlJc w:val="left"/>
      <w:pPr>
        <w:ind w:left="2880" w:hanging="360"/>
      </w:pPr>
    </w:lvl>
    <w:lvl w:ilvl="4" w:tplc="F8F2172E">
      <w:start w:val="1"/>
      <w:numFmt w:val="lowerLetter"/>
      <w:lvlText w:val="%5."/>
      <w:lvlJc w:val="left"/>
      <w:pPr>
        <w:ind w:left="3600" w:hanging="360"/>
      </w:pPr>
    </w:lvl>
    <w:lvl w:ilvl="5" w:tplc="9B4E6990">
      <w:start w:val="1"/>
      <w:numFmt w:val="lowerRoman"/>
      <w:lvlText w:val="%6."/>
      <w:lvlJc w:val="right"/>
      <w:pPr>
        <w:ind w:left="4320" w:hanging="180"/>
      </w:pPr>
    </w:lvl>
    <w:lvl w:ilvl="6" w:tplc="59F21BC6">
      <w:start w:val="1"/>
      <w:numFmt w:val="decimal"/>
      <w:lvlText w:val="%7."/>
      <w:lvlJc w:val="left"/>
      <w:pPr>
        <w:ind w:left="5040" w:hanging="360"/>
      </w:pPr>
    </w:lvl>
    <w:lvl w:ilvl="7" w:tplc="FAFAEBE2">
      <w:start w:val="1"/>
      <w:numFmt w:val="lowerLetter"/>
      <w:lvlText w:val="%8."/>
      <w:lvlJc w:val="left"/>
      <w:pPr>
        <w:ind w:left="5760" w:hanging="360"/>
      </w:pPr>
    </w:lvl>
    <w:lvl w:ilvl="8" w:tplc="C8D071AE">
      <w:start w:val="1"/>
      <w:numFmt w:val="lowerRoman"/>
      <w:lvlText w:val="%9."/>
      <w:lvlJc w:val="right"/>
      <w:pPr>
        <w:ind w:left="6480" w:hanging="180"/>
      </w:pPr>
    </w:lvl>
  </w:abstractNum>
  <w:abstractNum w:abstractNumId="7" w15:restartNumberingAfterBreak="0">
    <w:nsid w:val="54AC2087"/>
    <w:multiLevelType w:val="hybridMultilevel"/>
    <w:tmpl w:val="22906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9592B2C"/>
    <w:multiLevelType w:val="hybridMultilevel"/>
    <w:tmpl w:val="C0981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0359087">
    <w:abstractNumId w:val="6"/>
  </w:num>
  <w:num w:numId="2" w16cid:durableId="75521393">
    <w:abstractNumId w:val="5"/>
  </w:num>
  <w:num w:numId="3" w16cid:durableId="1063677946">
    <w:abstractNumId w:val="1"/>
  </w:num>
  <w:num w:numId="4" w16cid:durableId="895824935">
    <w:abstractNumId w:val="8"/>
  </w:num>
  <w:num w:numId="5" w16cid:durableId="1211192042">
    <w:abstractNumId w:val="2"/>
  </w:num>
  <w:num w:numId="6" w16cid:durableId="762648504">
    <w:abstractNumId w:val="4"/>
  </w:num>
  <w:num w:numId="7" w16cid:durableId="1086614379">
    <w:abstractNumId w:val="3"/>
  </w:num>
  <w:num w:numId="8" w16cid:durableId="1022047645">
    <w:abstractNumId w:val="0"/>
  </w:num>
  <w:num w:numId="9" w16cid:durableId="2924917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60"/>
    <w:rsid w:val="0004259D"/>
    <w:rsid w:val="000520B1"/>
    <w:rsid w:val="0005501D"/>
    <w:rsid w:val="00066BF2"/>
    <w:rsid w:val="000673F5"/>
    <w:rsid w:val="00075797"/>
    <w:rsid w:val="000A092E"/>
    <w:rsid w:val="000A6C96"/>
    <w:rsid w:val="000B4D4B"/>
    <w:rsid w:val="000B527D"/>
    <w:rsid w:val="000B6EDC"/>
    <w:rsid w:val="000B7BBA"/>
    <w:rsid w:val="000C0C39"/>
    <w:rsid w:val="000C30FE"/>
    <w:rsid w:val="000C66C6"/>
    <w:rsid w:val="000D20B6"/>
    <w:rsid w:val="000D5622"/>
    <w:rsid w:val="00105AFE"/>
    <w:rsid w:val="001110B5"/>
    <w:rsid w:val="0012560A"/>
    <w:rsid w:val="00131307"/>
    <w:rsid w:val="00140514"/>
    <w:rsid w:val="001558C9"/>
    <w:rsid w:val="0016290C"/>
    <w:rsid w:val="00163AAE"/>
    <w:rsid w:val="001A345D"/>
    <w:rsid w:val="001C085D"/>
    <w:rsid w:val="001C20C7"/>
    <w:rsid w:val="001C65E2"/>
    <w:rsid w:val="001D0B76"/>
    <w:rsid w:val="001F7060"/>
    <w:rsid w:val="002525CA"/>
    <w:rsid w:val="0026092A"/>
    <w:rsid w:val="00263F79"/>
    <w:rsid w:val="00272742"/>
    <w:rsid w:val="00294FE5"/>
    <w:rsid w:val="00297568"/>
    <w:rsid w:val="002A67C2"/>
    <w:rsid w:val="002D058A"/>
    <w:rsid w:val="002E486F"/>
    <w:rsid w:val="002E5EA1"/>
    <w:rsid w:val="002F1F31"/>
    <w:rsid w:val="00304B0E"/>
    <w:rsid w:val="00305BE2"/>
    <w:rsid w:val="0034349C"/>
    <w:rsid w:val="00351EE9"/>
    <w:rsid w:val="00373836"/>
    <w:rsid w:val="00380160"/>
    <w:rsid w:val="00380E78"/>
    <w:rsid w:val="003A5F91"/>
    <w:rsid w:val="003B2BAE"/>
    <w:rsid w:val="003B5835"/>
    <w:rsid w:val="003B74D1"/>
    <w:rsid w:val="003D2464"/>
    <w:rsid w:val="003D5373"/>
    <w:rsid w:val="00400D6B"/>
    <w:rsid w:val="00411E8E"/>
    <w:rsid w:val="00414C6F"/>
    <w:rsid w:val="0043758B"/>
    <w:rsid w:val="00445C87"/>
    <w:rsid w:val="004752FC"/>
    <w:rsid w:val="00481710"/>
    <w:rsid w:val="004823AC"/>
    <w:rsid w:val="00484A90"/>
    <w:rsid w:val="00491F98"/>
    <w:rsid w:val="00496147"/>
    <w:rsid w:val="00497ABE"/>
    <w:rsid w:val="004E1C7A"/>
    <w:rsid w:val="004E43A9"/>
    <w:rsid w:val="004E5971"/>
    <w:rsid w:val="00527BA3"/>
    <w:rsid w:val="00530A71"/>
    <w:rsid w:val="00544353"/>
    <w:rsid w:val="00564C5C"/>
    <w:rsid w:val="00574BDF"/>
    <w:rsid w:val="00582BD7"/>
    <w:rsid w:val="00583F10"/>
    <w:rsid w:val="00590783"/>
    <w:rsid w:val="005A5EC3"/>
    <w:rsid w:val="005B2A10"/>
    <w:rsid w:val="005C4E18"/>
    <w:rsid w:val="005D283B"/>
    <w:rsid w:val="005D3635"/>
    <w:rsid w:val="005F5067"/>
    <w:rsid w:val="005F5CF8"/>
    <w:rsid w:val="00614D90"/>
    <w:rsid w:val="006414ED"/>
    <w:rsid w:val="00651831"/>
    <w:rsid w:val="006604FF"/>
    <w:rsid w:val="006621CE"/>
    <w:rsid w:val="00662980"/>
    <w:rsid w:val="00663DD2"/>
    <w:rsid w:val="00664C9B"/>
    <w:rsid w:val="00666337"/>
    <w:rsid w:val="00672FED"/>
    <w:rsid w:val="00674AB0"/>
    <w:rsid w:val="006802C5"/>
    <w:rsid w:val="006924BF"/>
    <w:rsid w:val="00697B8D"/>
    <w:rsid w:val="006A20BC"/>
    <w:rsid w:val="006A38BE"/>
    <w:rsid w:val="006B3769"/>
    <w:rsid w:val="006C39AC"/>
    <w:rsid w:val="006C401F"/>
    <w:rsid w:val="006D4243"/>
    <w:rsid w:val="006D616F"/>
    <w:rsid w:val="006F16A8"/>
    <w:rsid w:val="006F1F6B"/>
    <w:rsid w:val="00707A9C"/>
    <w:rsid w:val="00707C97"/>
    <w:rsid w:val="007430CE"/>
    <w:rsid w:val="00744726"/>
    <w:rsid w:val="00754D45"/>
    <w:rsid w:val="007559EC"/>
    <w:rsid w:val="00760B6D"/>
    <w:rsid w:val="00772879"/>
    <w:rsid w:val="007806EF"/>
    <w:rsid w:val="007B4731"/>
    <w:rsid w:val="007D74A2"/>
    <w:rsid w:val="007E3D26"/>
    <w:rsid w:val="007F7410"/>
    <w:rsid w:val="00805495"/>
    <w:rsid w:val="00807DC1"/>
    <w:rsid w:val="008150E9"/>
    <w:rsid w:val="00826BF7"/>
    <w:rsid w:val="00872F14"/>
    <w:rsid w:val="0087677F"/>
    <w:rsid w:val="008B15C5"/>
    <w:rsid w:val="008B6780"/>
    <w:rsid w:val="008C3E27"/>
    <w:rsid w:val="008C7D92"/>
    <w:rsid w:val="008F5218"/>
    <w:rsid w:val="008F7415"/>
    <w:rsid w:val="009055F2"/>
    <w:rsid w:val="0091172B"/>
    <w:rsid w:val="0091580A"/>
    <w:rsid w:val="00920794"/>
    <w:rsid w:val="00920A96"/>
    <w:rsid w:val="00932AE6"/>
    <w:rsid w:val="00936B51"/>
    <w:rsid w:val="00942674"/>
    <w:rsid w:val="009476AC"/>
    <w:rsid w:val="00951744"/>
    <w:rsid w:val="009573E1"/>
    <w:rsid w:val="00963611"/>
    <w:rsid w:val="009728A4"/>
    <w:rsid w:val="00982DD2"/>
    <w:rsid w:val="00992EF1"/>
    <w:rsid w:val="00993E92"/>
    <w:rsid w:val="009B077E"/>
    <w:rsid w:val="009B696E"/>
    <w:rsid w:val="009B7EE3"/>
    <w:rsid w:val="009D3FB1"/>
    <w:rsid w:val="009D4B58"/>
    <w:rsid w:val="009D55FC"/>
    <w:rsid w:val="00A0770D"/>
    <w:rsid w:val="00A15123"/>
    <w:rsid w:val="00A336B0"/>
    <w:rsid w:val="00A41AD2"/>
    <w:rsid w:val="00A429B9"/>
    <w:rsid w:val="00A67193"/>
    <w:rsid w:val="00A91BD3"/>
    <w:rsid w:val="00A97F3A"/>
    <w:rsid w:val="00AA212A"/>
    <w:rsid w:val="00AB1A7C"/>
    <w:rsid w:val="00AC7B57"/>
    <w:rsid w:val="00AD0EC4"/>
    <w:rsid w:val="00AF1C2D"/>
    <w:rsid w:val="00AF6CD6"/>
    <w:rsid w:val="00B14718"/>
    <w:rsid w:val="00B2035A"/>
    <w:rsid w:val="00B54DCC"/>
    <w:rsid w:val="00B56DF6"/>
    <w:rsid w:val="00B620BF"/>
    <w:rsid w:val="00B73F9E"/>
    <w:rsid w:val="00B95792"/>
    <w:rsid w:val="00BA5628"/>
    <w:rsid w:val="00BB7828"/>
    <w:rsid w:val="00BD22DC"/>
    <w:rsid w:val="00C01C7B"/>
    <w:rsid w:val="00C10118"/>
    <w:rsid w:val="00C22C05"/>
    <w:rsid w:val="00C32131"/>
    <w:rsid w:val="00C4443B"/>
    <w:rsid w:val="00C77B5F"/>
    <w:rsid w:val="00C808F6"/>
    <w:rsid w:val="00C81939"/>
    <w:rsid w:val="00C83EBD"/>
    <w:rsid w:val="00C83FFF"/>
    <w:rsid w:val="00C8638F"/>
    <w:rsid w:val="00C9397F"/>
    <w:rsid w:val="00C94665"/>
    <w:rsid w:val="00CA31D1"/>
    <w:rsid w:val="00CB3982"/>
    <w:rsid w:val="00CB4DDE"/>
    <w:rsid w:val="00CC708A"/>
    <w:rsid w:val="00CE2E1A"/>
    <w:rsid w:val="00D17E73"/>
    <w:rsid w:val="00D20750"/>
    <w:rsid w:val="00D267C6"/>
    <w:rsid w:val="00D4335C"/>
    <w:rsid w:val="00D64FBE"/>
    <w:rsid w:val="00DB5E35"/>
    <w:rsid w:val="00DC0156"/>
    <w:rsid w:val="00DC033E"/>
    <w:rsid w:val="00DE1B1E"/>
    <w:rsid w:val="00DF708B"/>
    <w:rsid w:val="00E11F94"/>
    <w:rsid w:val="00E17E12"/>
    <w:rsid w:val="00E413E7"/>
    <w:rsid w:val="00E414F1"/>
    <w:rsid w:val="00E41F7C"/>
    <w:rsid w:val="00E466D7"/>
    <w:rsid w:val="00EA05EB"/>
    <w:rsid w:val="00EA29F1"/>
    <w:rsid w:val="00EB44C9"/>
    <w:rsid w:val="00EC76CB"/>
    <w:rsid w:val="00ED610B"/>
    <w:rsid w:val="00EE6B8B"/>
    <w:rsid w:val="00EF4FCD"/>
    <w:rsid w:val="00F0774F"/>
    <w:rsid w:val="00F223FE"/>
    <w:rsid w:val="00F27E44"/>
    <w:rsid w:val="00F346F6"/>
    <w:rsid w:val="00F44A99"/>
    <w:rsid w:val="00F55069"/>
    <w:rsid w:val="00F62DE5"/>
    <w:rsid w:val="00F65A2A"/>
    <w:rsid w:val="00F77D38"/>
    <w:rsid w:val="00F9043F"/>
    <w:rsid w:val="00FB2627"/>
    <w:rsid w:val="00FC3D87"/>
    <w:rsid w:val="00FC5D35"/>
    <w:rsid w:val="00FD43DE"/>
    <w:rsid w:val="00FE2629"/>
    <w:rsid w:val="00FE4EE1"/>
    <w:rsid w:val="00FF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221F"/>
  <w15:chartTrackingRefBased/>
  <w15:docId w15:val="{82B41130-11BA-4DB7-83D5-7814B10C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060"/>
  </w:style>
  <w:style w:type="paragraph" w:styleId="Heading1">
    <w:name w:val="heading 1"/>
    <w:basedOn w:val="Normal"/>
    <w:next w:val="Normal"/>
    <w:link w:val="Heading1Char"/>
    <w:uiPriority w:val="9"/>
    <w:qFormat/>
    <w:rsid w:val="001F7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0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0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0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0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0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0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0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0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0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0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0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0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0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0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0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060"/>
    <w:rPr>
      <w:rFonts w:eastAsiaTheme="majorEastAsia" w:cstheme="majorBidi"/>
      <w:color w:val="272727" w:themeColor="text1" w:themeTint="D8"/>
    </w:rPr>
  </w:style>
  <w:style w:type="paragraph" w:styleId="Title">
    <w:name w:val="Title"/>
    <w:basedOn w:val="Normal"/>
    <w:next w:val="Normal"/>
    <w:link w:val="TitleChar"/>
    <w:uiPriority w:val="10"/>
    <w:qFormat/>
    <w:rsid w:val="001F7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0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0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0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060"/>
    <w:pPr>
      <w:spacing w:before="160"/>
      <w:jc w:val="center"/>
    </w:pPr>
    <w:rPr>
      <w:i/>
      <w:iCs/>
      <w:color w:val="404040" w:themeColor="text1" w:themeTint="BF"/>
    </w:rPr>
  </w:style>
  <w:style w:type="character" w:customStyle="1" w:styleId="QuoteChar">
    <w:name w:val="Quote Char"/>
    <w:basedOn w:val="DefaultParagraphFont"/>
    <w:link w:val="Quote"/>
    <w:uiPriority w:val="29"/>
    <w:rsid w:val="001F7060"/>
    <w:rPr>
      <w:i/>
      <w:iCs/>
      <w:color w:val="404040" w:themeColor="text1" w:themeTint="BF"/>
    </w:rPr>
  </w:style>
  <w:style w:type="paragraph" w:styleId="ListParagraph">
    <w:name w:val="List Paragraph"/>
    <w:basedOn w:val="Normal"/>
    <w:uiPriority w:val="34"/>
    <w:qFormat/>
    <w:rsid w:val="001F7060"/>
    <w:pPr>
      <w:ind w:left="720"/>
      <w:contextualSpacing/>
    </w:pPr>
  </w:style>
  <w:style w:type="character" w:styleId="IntenseEmphasis">
    <w:name w:val="Intense Emphasis"/>
    <w:basedOn w:val="DefaultParagraphFont"/>
    <w:uiPriority w:val="21"/>
    <w:qFormat/>
    <w:rsid w:val="001F7060"/>
    <w:rPr>
      <w:i/>
      <w:iCs/>
      <w:color w:val="0F4761" w:themeColor="accent1" w:themeShade="BF"/>
    </w:rPr>
  </w:style>
  <w:style w:type="paragraph" w:styleId="IntenseQuote">
    <w:name w:val="Intense Quote"/>
    <w:basedOn w:val="Normal"/>
    <w:next w:val="Normal"/>
    <w:link w:val="IntenseQuoteChar"/>
    <w:uiPriority w:val="30"/>
    <w:qFormat/>
    <w:rsid w:val="001F7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060"/>
    <w:rPr>
      <w:i/>
      <w:iCs/>
      <w:color w:val="0F4761" w:themeColor="accent1" w:themeShade="BF"/>
    </w:rPr>
  </w:style>
  <w:style w:type="character" w:styleId="IntenseReference">
    <w:name w:val="Intense Reference"/>
    <w:basedOn w:val="DefaultParagraphFont"/>
    <w:uiPriority w:val="32"/>
    <w:qFormat/>
    <w:rsid w:val="001F7060"/>
    <w:rPr>
      <w:b/>
      <w:bCs/>
      <w:smallCaps/>
      <w:color w:val="0F4761" w:themeColor="accent1" w:themeShade="BF"/>
      <w:spacing w:val="5"/>
    </w:rPr>
  </w:style>
  <w:style w:type="character" w:styleId="Hyperlink">
    <w:name w:val="Hyperlink"/>
    <w:basedOn w:val="DefaultParagraphFont"/>
    <w:uiPriority w:val="99"/>
    <w:unhideWhenUsed/>
    <w:rsid w:val="0034349C"/>
    <w:rPr>
      <w:color w:val="467886" w:themeColor="hyperlink"/>
      <w:u w:val="single"/>
    </w:rPr>
  </w:style>
  <w:style w:type="character" w:styleId="UnresolvedMention">
    <w:name w:val="Unresolved Mention"/>
    <w:basedOn w:val="DefaultParagraphFont"/>
    <w:uiPriority w:val="99"/>
    <w:semiHidden/>
    <w:unhideWhenUsed/>
    <w:rsid w:val="0034349C"/>
    <w:rPr>
      <w:color w:val="605E5C"/>
      <w:shd w:val="clear" w:color="auto" w:fill="E1DFDD"/>
    </w:rPr>
  </w:style>
  <w:style w:type="table" w:styleId="TableGrid">
    <w:name w:val="Table Grid"/>
    <w:basedOn w:val="TableNormal"/>
    <w:uiPriority w:val="39"/>
    <w:rsid w:val="00475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52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67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F5"/>
  </w:style>
  <w:style w:type="paragraph" w:styleId="Footer">
    <w:name w:val="footer"/>
    <w:basedOn w:val="Normal"/>
    <w:link w:val="FooterChar"/>
    <w:uiPriority w:val="99"/>
    <w:unhideWhenUsed/>
    <w:rsid w:val="00067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F5"/>
  </w:style>
  <w:style w:type="character" w:styleId="CommentReference">
    <w:name w:val="annotation reference"/>
    <w:basedOn w:val="DefaultParagraphFont"/>
    <w:uiPriority w:val="99"/>
    <w:semiHidden/>
    <w:unhideWhenUsed/>
    <w:rsid w:val="000673F5"/>
    <w:rPr>
      <w:sz w:val="16"/>
      <w:szCs w:val="16"/>
    </w:rPr>
  </w:style>
  <w:style w:type="paragraph" w:styleId="CommentText">
    <w:name w:val="annotation text"/>
    <w:basedOn w:val="Normal"/>
    <w:link w:val="CommentTextChar"/>
    <w:uiPriority w:val="99"/>
    <w:semiHidden/>
    <w:unhideWhenUsed/>
    <w:rsid w:val="000673F5"/>
    <w:pPr>
      <w:spacing w:line="240" w:lineRule="auto"/>
    </w:pPr>
    <w:rPr>
      <w:sz w:val="20"/>
      <w:szCs w:val="20"/>
    </w:rPr>
  </w:style>
  <w:style w:type="character" w:customStyle="1" w:styleId="CommentTextChar">
    <w:name w:val="Comment Text Char"/>
    <w:basedOn w:val="DefaultParagraphFont"/>
    <w:link w:val="CommentText"/>
    <w:uiPriority w:val="99"/>
    <w:semiHidden/>
    <w:rsid w:val="000673F5"/>
    <w:rPr>
      <w:sz w:val="20"/>
      <w:szCs w:val="20"/>
    </w:rPr>
  </w:style>
  <w:style w:type="paragraph" w:styleId="CommentSubject">
    <w:name w:val="annotation subject"/>
    <w:basedOn w:val="CommentText"/>
    <w:next w:val="CommentText"/>
    <w:link w:val="CommentSubjectChar"/>
    <w:uiPriority w:val="99"/>
    <w:semiHidden/>
    <w:unhideWhenUsed/>
    <w:rsid w:val="000673F5"/>
    <w:rPr>
      <w:b/>
      <w:bCs/>
    </w:rPr>
  </w:style>
  <w:style w:type="character" w:customStyle="1" w:styleId="CommentSubjectChar">
    <w:name w:val="Comment Subject Char"/>
    <w:basedOn w:val="CommentTextChar"/>
    <w:link w:val="CommentSubject"/>
    <w:uiPriority w:val="99"/>
    <w:semiHidden/>
    <w:rsid w:val="000673F5"/>
    <w:rPr>
      <w:b/>
      <w:bCs/>
      <w:sz w:val="20"/>
      <w:szCs w:val="20"/>
    </w:rPr>
  </w:style>
  <w:style w:type="paragraph" w:styleId="Revision">
    <w:name w:val="Revision"/>
    <w:hidden/>
    <w:uiPriority w:val="99"/>
    <w:semiHidden/>
    <w:rsid w:val="00C444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912">
      <w:bodyDiv w:val="1"/>
      <w:marLeft w:val="0"/>
      <w:marRight w:val="0"/>
      <w:marTop w:val="0"/>
      <w:marBottom w:val="0"/>
      <w:divBdr>
        <w:top w:val="none" w:sz="0" w:space="0" w:color="auto"/>
        <w:left w:val="none" w:sz="0" w:space="0" w:color="auto"/>
        <w:bottom w:val="none" w:sz="0" w:space="0" w:color="auto"/>
        <w:right w:val="none" w:sz="0" w:space="0" w:color="auto"/>
      </w:divBdr>
      <w:divsChild>
        <w:div w:id="581984159">
          <w:marLeft w:val="-720"/>
          <w:marRight w:val="0"/>
          <w:marTop w:val="0"/>
          <w:marBottom w:val="0"/>
          <w:divBdr>
            <w:top w:val="none" w:sz="0" w:space="0" w:color="auto"/>
            <w:left w:val="none" w:sz="0" w:space="0" w:color="auto"/>
            <w:bottom w:val="none" w:sz="0" w:space="0" w:color="auto"/>
            <w:right w:val="none" w:sz="0" w:space="0" w:color="auto"/>
          </w:divBdr>
        </w:div>
      </w:divsChild>
    </w:div>
    <w:div w:id="243035490">
      <w:bodyDiv w:val="1"/>
      <w:marLeft w:val="0"/>
      <w:marRight w:val="0"/>
      <w:marTop w:val="0"/>
      <w:marBottom w:val="0"/>
      <w:divBdr>
        <w:top w:val="none" w:sz="0" w:space="0" w:color="auto"/>
        <w:left w:val="none" w:sz="0" w:space="0" w:color="auto"/>
        <w:bottom w:val="none" w:sz="0" w:space="0" w:color="auto"/>
        <w:right w:val="none" w:sz="0" w:space="0" w:color="auto"/>
      </w:divBdr>
      <w:divsChild>
        <w:div w:id="149450363">
          <w:marLeft w:val="-720"/>
          <w:marRight w:val="0"/>
          <w:marTop w:val="0"/>
          <w:marBottom w:val="0"/>
          <w:divBdr>
            <w:top w:val="none" w:sz="0" w:space="0" w:color="auto"/>
            <w:left w:val="none" w:sz="0" w:space="0" w:color="auto"/>
            <w:bottom w:val="none" w:sz="0" w:space="0" w:color="auto"/>
            <w:right w:val="none" w:sz="0" w:space="0" w:color="auto"/>
          </w:divBdr>
        </w:div>
      </w:divsChild>
    </w:div>
    <w:div w:id="325675377">
      <w:bodyDiv w:val="1"/>
      <w:marLeft w:val="0"/>
      <w:marRight w:val="0"/>
      <w:marTop w:val="0"/>
      <w:marBottom w:val="0"/>
      <w:divBdr>
        <w:top w:val="none" w:sz="0" w:space="0" w:color="auto"/>
        <w:left w:val="none" w:sz="0" w:space="0" w:color="auto"/>
        <w:bottom w:val="none" w:sz="0" w:space="0" w:color="auto"/>
        <w:right w:val="none" w:sz="0" w:space="0" w:color="auto"/>
      </w:divBdr>
      <w:divsChild>
        <w:div w:id="292098130">
          <w:marLeft w:val="-720"/>
          <w:marRight w:val="0"/>
          <w:marTop w:val="0"/>
          <w:marBottom w:val="0"/>
          <w:divBdr>
            <w:top w:val="none" w:sz="0" w:space="0" w:color="auto"/>
            <w:left w:val="none" w:sz="0" w:space="0" w:color="auto"/>
            <w:bottom w:val="none" w:sz="0" w:space="0" w:color="auto"/>
            <w:right w:val="none" w:sz="0" w:space="0" w:color="auto"/>
          </w:divBdr>
        </w:div>
      </w:divsChild>
    </w:div>
    <w:div w:id="377707572">
      <w:bodyDiv w:val="1"/>
      <w:marLeft w:val="0"/>
      <w:marRight w:val="0"/>
      <w:marTop w:val="0"/>
      <w:marBottom w:val="0"/>
      <w:divBdr>
        <w:top w:val="none" w:sz="0" w:space="0" w:color="auto"/>
        <w:left w:val="none" w:sz="0" w:space="0" w:color="auto"/>
        <w:bottom w:val="none" w:sz="0" w:space="0" w:color="auto"/>
        <w:right w:val="none" w:sz="0" w:space="0" w:color="auto"/>
      </w:divBdr>
      <w:divsChild>
        <w:div w:id="1387950522">
          <w:marLeft w:val="-720"/>
          <w:marRight w:val="0"/>
          <w:marTop w:val="0"/>
          <w:marBottom w:val="0"/>
          <w:divBdr>
            <w:top w:val="none" w:sz="0" w:space="0" w:color="auto"/>
            <w:left w:val="none" w:sz="0" w:space="0" w:color="auto"/>
            <w:bottom w:val="none" w:sz="0" w:space="0" w:color="auto"/>
            <w:right w:val="none" w:sz="0" w:space="0" w:color="auto"/>
          </w:divBdr>
        </w:div>
      </w:divsChild>
    </w:div>
    <w:div w:id="425733734">
      <w:bodyDiv w:val="1"/>
      <w:marLeft w:val="0"/>
      <w:marRight w:val="0"/>
      <w:marTop w:val="0"/>
      <w:marBottom w:val="0"/>
      <w:divBdr>
        <w:top w:val="none" w:sz="0" w:space="0" w:color="auto"/>
        <w:left w:val="none" w:sz="0" w:space="0" w:color="auto"/>
        <w:bottom w:val="none" w:sz="0" w:space="0" w:color="auto"/>
        <w:right w:val="none" w:sz="0" w:space="0" w:color="auto"/>
      </w:divBdr>
      <w:divsChild>
        <w:div w:id="23295121">
          <w:marLeft w:val="-720"/>
          <w:marRight w:val="0"/>
          <w:marTop w:val="0"/>
          <w:marBottom w:val="0"/>
          <w:divBdr>
            <w:top w:val="none" w:sz="0" w:space="0" w:color="auto"/>
            <w:left w:val="none" w:sz="0" w:space="0" w:color="auto"/>
            <w:bottom w:val="none" w:sz="0" w:space="0" w:color="auto"/>
            <w:right w:val="none" w:sz="0" w:space="0" w:color="auto"/>
          </w:divBdr>
        </w:div>
      </w:divsChild>
    </w:div>
    <w:div w:id="455485160">
      <w:bodyDiv w:val="1"/>
      <w:marLeft w:val="0"/>
      <w:marRight w:val="0"/>
      <w:marTop w:val="0"/>
      <w:marBottom w:val="0"/>
      <w:divBdr>
        <w:top w:val="none" w:sz="0" w:space="0" w:color="auto"/>
        <w:left w:val="none" w:sz="0" w:space="0" w:color="auto"/>
        <w:bottom w:val="none" w:sz="0" w:space="0" w:color="auto"/>
        <w:right w:val="none" w:sz="0" w:space="0" w:color="auto"/>
      </w:divBdr>
      <w:divsChild>
        <w:div w:id="867985339">
          <w:marLeft w:val="-720"/>
          <w:marRight w:val="0"/>
          <w:marTop w:val="0"/>
          <w:marBottom w:val="0"/>
          <w:divBdr>
            <w:top w:val="none" w:sz="0" w:space="0" w:color="auto"/>
            <w:left w:val="none" w:sz="0" w:space="0" w:color="auto"/>
            <w:bottom w:val="none" w:sz="0" w:space="0" w:color="auto"/>
            <w:right w:val="none" w:sz="0" w:space="0" w:color="auto"/>
          </w:divBdr>
        </w:div>
      </w:divsChild>
    </w:div>
    <w:div w:id="675883987">
      <w:bodyDiv w:val="1"/>
      <w:marLeft w:val="0"/>
      <w:marRight w:val="0"/>
      <w:marTop w:val="0"/>
      <w:marBottom w:val="0"/>
      <w:divBdr>
        <w:top w:val="none" w:sz="0" w:space="0" w:color="auto"/>
        <w:left w:val="none" w:sz="0" w:space="0" w:color="auto"/>
        <w:bottom w:val="none" w:sz="0" w:space="0" w:color="auto"/>
        <w:right w:val="none" w:sz="0" w:space="0" w:color="auto"/>
      </w:divBdr>
      <w:divsChild>
        <w:div w:id="1185752097">
          <w:marLeft w:val="-720"/>
          <w:marRight w:val="0"/>
          <w:marTop w:val="0"/>
          <w:marBottom w:val="0"/>
          <w:divBdr>
            <w:top w:val="none" w:sz="0" w:space="0" w:color="auto"/>
            <w:left w:val="none" w:sz="0" w:space="0" w:color="auto"/>
            <w:bottom w:val="none" w:sz="0" w:space="0" w:color="auto"/>
            <w:right w:val="none" w:sz="0" w:space="0" w:color="auto"/>
          </w:divBdr>
        </w:div>
      </w:divsChild>
    </w:div>
    <w:div w:id="773939381">
      <w:bodyDiv w:val="1"/>
      <w:marLeft w:val="0"/>
      <w:marRight w:val="0"/>
      <w:marTop w:val="0"/>
      <w:marBottom w:val="0"/>
      <w:divBdr>
        <w:top w:val="none" w:sz="0" w:space="0" w:color="auto"/>
        <w:left w:val="none" w:sz="0" w:space="0" w:color="auto"/>
        <w:bottom w:val="none" w:sz="0" w:space="0" w:color="auto"/>
        <w:right w:val="none" w:sz="0" w:space="0" w:color="auto"/>
      </w:divBdr>
      <w:divsChild>
        <w:div w:id="1645893235">
          <w:marLeft w:val="-720"/>
          <w:marRight w:val="0"/>
          <w:marTop w:val="0"/>
          <w:marBottom w:val="0"/>
          <w:divBdr>
            <w:top w:val="none" w:sz="0" w:space="0" w:color="auto"/>
            <w:left w:val="none" w:sz="0" w:space="0" w:color="auto"/>
            <w:bottom w:val="none" w:sz="0" w:space="0" w:color="auto"/>
            <w:right w:val="none" w:sz="0" w:space="0" w:color="auto"/>
          </w:divBdr>
        </w:div>
      </w:divsChild>
    </w:div>
    <w:div w:id="950238314">
      <w:bodyDiv w:val="1"/>
      <w:marLeft w:val="0"/>
      <w:marRight w:val="0"/>
      <w:marTop w:val="0"/>
      <w:marBottom w:val="0"/>
      <w:divBdr>
        <w:top w:val="none" w:sz="0" w:space="0" w:color="auto"/>
        <w:left w:val="none" w:sz="0" w:space="0" w:color="auto"/>
        <w:bottom w:val="none" w:sz="0" w:space="0" w:color="auto"/>
        <w:right w:val="none" w:sz="0" w:space="0" w:color="auto"/>
      </w:divBdr>
      <w:divsChild>
        <w:div w:id="1985155662">
          <w:marLeft w:val="-720"/>
          <w:marRight w:val="0"/>
          <w:marTop w:val="0"/>
          <w:marBottom w:val="0"/>
          <w:divBdr>
            <w:top w:val="none" w:sz="0" w:space="0" w:color="auto"/>
            <w:left w:val="none" w:sz="0" w:space="0" w:color="auto"/>
            <w:bottom w:val="none" w:sz="0" w:space="0" w:color="auto"/>
            <w:right w:val="none" w:sz="0" w:space="0" w:color="auto"/>
          </w:divBdr>
        </w:div>
      </w:divsChild>
    </w:div>
    <w:div w:id="972831084">
      <w:bodyDiv w:val="1"/>
      <w:marLeft w:val="0"/>
      <w:marRight w:val="0"/>
      <w:marTop w:val="0"/>
      <w:marBottom w:val="0"/>
      <w:divBdr>
        <w:top w:val="none" w:sz="0" w:space="0" w:color="auto"/>
        <w:left w:val="none" w:sz="0" w:space="0" w:color="auto"/>
        <w:bottom w:val="none" w:sz="0" w:space="0" w:color="auto"/>
        <w:right w:val="none" w:sz="0" w:space="0" w:color="auto"/>
      </w:divBdr>
      <w:divsChild>
        <w:div w:id="165020941">
          <w:marLeft w:val="-720"/>
          <w:marRight w:val="0"/>
          <w:marTop w:val="0"/>
          <w:marBottom w:val="0"/>
          <w:divBdr>
            <w:top w:val="none" w:sz="0" w:space="0" w:color="auto"/>
            <w:left w:val="none" w:sz="0" w:space="0" w:color="auto"/>
            <w:bottom w:val="none" w:sz="0" w:space="0" w:color="auto"/>
            <w:right w:val="none" w:sz="0" w:space="0" w:color="auto"/>
          </w:divBdr>
        </w:div>
      </w:divsChild>
    </w:div>
    <w:div w:id="1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108692635">
          <w:marLeft w:val="-720"/>
          <w:marRight w:val="0"/>
          <w:marTop w:val="0"/>
          <w:marBottom w:val="0"/>
          <w:divBdr>
            <w:top w:val="none" w:sz="0" w:space="0" w:color="auto"/>
            <w:left w:val="none" w:sz="0" w:space="0" w:color="auto"/>
            <w:bottom w:val="none" w:sz="0" w:space="0" w:color="auto"/>
            <w:right w:val="none" w:sz="0" w:space="0" w:color="auto"/>
          </w:divBdr>
        </w:div>
      </w:divsChild>
    </w:div>
    <w:div w:id="1294141595">
      <w:bodyDiv w:val="1"/>
      <w:marLeft w:val="0"/>
      <w:marRight w:val="0"/>
      <w:marTop w:val="0"/>
      <w:marBottom w:val="0"/>
      <w:divBdr>
        <w:top w:val="none" w:sz="0" w:space="0" w:color="auto"/>
        <w:left w:val="none" w:sz="0" w:space="0" w:color="auto"/>
        <w:bottom w:val="none" w:sz="0" w:space="0" w:color="auto"/>
        <w:right w:val="none" w:sz="0" w:space="0" w:color="auto"/>
      </w:divBdr>
      <w:divsChild>
        <w:div w:id="1319962900">
          <w:marLeft w:val="-720"/>
          <w:marRight w:val="0"/>
          <w:marTop w:val="0"/>
          <w:marBottom w:val="0"/>
          <w:divBdr>
            <w:top w:val="none" w:sz="0" w:space="0" w:color="auto"/>
            <w:left w:val="none" w:sz="0" w:space="0" w:color="auto"/>
            <w:bottom w:val="none" w:sz="0" w:space="0" w:color="auto"/>
            <w:right w:val="none" w:sz="0" w:space="0" w:color="auto"/>
          </w:divBdr>
        </w:div>
      </w:divsChild>
    </w:div>
    <w:div w:id="1395355548">
      <w:bodyDiv w:val="1"/>
      <w:marLeft w:val="0"/>
      <w:marRight w:val="0"/>
      <w:marTop w:val="0"/>
      <w:marBottom w:val="0"/>
      <w:divBdr>
        <w:top w:val="none" w:sz="0" w:space="0" w:color="auto"/>
        <w:left w:val="none" w:sz="0" w:space="0" w:color="auto"/>
        <w:bottom w:val="none" w:sz="0" w:space="0" w:color="auto"/>
        <w:right w:val="none" w:sz="0" w:space="0" w:color="auto"/>
      </w:divBdr>
      <w:divsChild>
        <w:div w:id="1699617566">
          <w:marLeft w:val="-720"/>
          <w:marRight w:val="0"/>
          <w:marTop w:val="0"/>
          <w:marBottom w:val="0"/>
          <w:divBdr>
            <w:top w:val="none" w:sz="0" w:space="0" w:color="auto"/>
            <w:left w:val="none" w:sz="0" w:space="0" w:color="auto"/>
            <w:bottom w:val="none" w:sz="0" w:space="0" w:color="auto"/>
            <w:right w:val="none" w:sz="0" w:space="0" w:color="auto"/>
          </w:divBdr>
        </w:div>
      </w:divsChild>
    </w:div>
    <w:div w:id="1532919051">
      <w:bodyDiv w:val="1"/>
      <w:marLeft w:val="0"/>
      <w:marRight w:val="0"/>
      <w:marTop w:val="0"/>
      <w:marBottom w:val="0"/>
      <w:divBdr>
        <w:top w:val="none" w:sz="0" w:space="0" w:color="auto"/>
        <w:left w:val="none" w:sz="0" w:space="0" w:color="auto"/>
        <w:bottom w:val="none" w:sz="0" w:space="0" w:color="auto"/>
        <w:right w:val="none" w:sz="0" w:space="0" w:color="auto"/>
      </w:divBdr>
      <w:divsChild>
        <w:div w:id="1333996025">
          <w:marLeft w:val="-720"/>
          <w:marRight w:val="0"/>
          <w:marTop w:val="0"/>
          <w:marBottom w:val="0"/>
          <w:divBdr>
            <w:top w:val="none" w:sz="0" w:space="0" w:color="auto"/>
            <w:left w:val="none" w:sz="0" w:space="0" w:color="auto"/>
            <w:bottom w:val="none" w:sz="0" w:space="0" w:color="auto"/>
            <w:right w:val="none" w:sz="0" w:space="0" w:color="auto"/>
          </w:divBdr>
        </w:div>
      </w:divsChild>
    </w:div>
    <w:div w:id="1648624992">
      <w:bodyDiv w:val="1"/>
      <w:marLeft w:val="0"/>
      <w:marRight w:val="0"/>
      <w:marTop w:val="0"/>
      <w:marBottom w:val="0"/>
      <w:divBdr>
        <w:top w:val="none" w:sz="0" w:space="0" w:color="auto"/>
        <w:left w:val="none" w:sz="0" w:space="0" w:color="auto"/>
        <w:bottom w:val="none" w:sz="0" w:space="0" w:color="auto"/>
        <w:right w:val="none" w:sz="0" w:space="0" w:color="auto"/>
      </w:divBdr>
    </w:div>
    <w:div w:id="1695036330">
      <w:bodyDiv w:val="1"/>
      <w:marLeft w:val="0"/>
      <w:marRight w:val="0"/>
      <w:marTop w:val="0"/>
      <w:marBottom w:val="0"/>
      <w:divBdr>
        <w:top w:val="none" w:sz="0" w:space="0" w:color="auto"/>
        <w:left w:val="none" w:sz="0" w:space="0" w:color="auto"/>
        <w:bottom w:val="none" w:sz="0" w:space="0" w:color="auto"/>
        <w:right w:val="none" w:sz="0" w:space="0" w:color="auto"/>
      </w:divBdr>
      <w:divsChild>
        <w:div w:id="768088906">
          <w:marLeft w:val="-720"/>
          <w:marRight w:val="0"/>
          <w:marTop w:val="0"/>
          <w:marBottom w:val="0"/>
          <w:divBdr>
            <w:top w:val="none" w:sz="0" w:space="0" w:color="auto"/>
            <w:left w:val="none" w:sz="0" w:space="0" w:color="auto"/>
            <w:bottom w:val="none" w:sz="0" w:space="0" w:color="auto"/>
            <w:right w:val="none" w:sz="0" w:space="0" w:color="auto"/>
          </w:divBdr>
        </w:div>
      </w:divsChild>
    </w:div>
    <w:div w:id="2043901554">
      <w:bodyDiv w:val="1"/>
      <w:marLeft w:val="0"/>
      <w:marRight w:val="0"/>
      <w:marTop w:val="0"/>
      <w:marBottom w:val="0"/>
      <w:divBdr>
        <w:top w:val="none" w:sz="0" w:space="0" w:color="auto"/>
        <w:left w:val="none" w:sz="0" w:space="0" w:color="auto"/>
        <w:bottom w:val="none" w:sz="0" w:space="0" w:color="auto"/>
        <w:right w:val="none" w:sz="0" w:space="0" w:color="auto"/>
      </w:divBdr>
    </w:div>
    <w:div w:id="2052068426">
      <w:bodyDiv w:val="1"/>
      <w:marLeft w:val="0"/>
      <w:marRight w:val="0"/>
      <w:marTop w:val="0"/>
      <w:marBottom w:val="0"/>
      <w:divBdr>
        <w:top w:val="none" w:sz="0" w:space="0" w:color="auto"/>
        <w:left w:val="none" w:sz="0" w:space="0" w:color="auto"/>
        <w:bottom w:val="none" w:sz="0" w:space="0" w:color="auto"/>
        <w:right w:val="none" w:sz="0" w:space="0" w:color="auto"/>
      </w:divBdr>
      <w:divsChild>
        <w:div w:id="203754230">
          <w:marLeft w:val="-720"/>
          <w:marRight w:val="0"/>
          <w:marTop w:val="0"/>
          <w:marBottom w:val="0"/>
          <w:divBdr>
            <w:top w:val="none" w:sz="0" w:space="0" w:color="auto"/>
            <w:left w:val="none" w:sz="0" w:space="0" w:color="auto"/>
            <w:bottom w:val="none" w:sz="0" w:space="0" w:color="auto"/>
            <w:right w:val="none" w:sz="0" w:space="0" w:color="auto"/>
          </w:divBdr>
        </w:div>
      </w:divsChild>
    </w:div>
    <w:div w:id="2107771027">
      <w:bodyDiv w:val="1"/>
      <w:marLeft w:val="0"/>
      <w:marRight w:val="0"/>
      <w:marTop w:val="0"/>
      <w:marBottom w:val="0"/>
      <w:divBdr>
        <w:top w:val="none" w:sz="0" w:space="0" w:color="auto"/>
        <w:left w:val="none" w:sz="0" w:space="0" w:color="auto"/>
        <w:bottom w:val="none" w:sz="0" w:space="0" w:color="auto"/>
        <w:right w:val="none" w:sz="0" w:space="0" w:color="auto"/>
      </w:divBdr>
      <w:divsChild>
        <w:div w:id="389161039">
          <w:marLeft w:val="-720"/>
          <w:marRight w:val="0"/>
          <w:marTop w:val="0"/>
          <w:marBottom w:val="0"/>
          <w:divBdr>
            <w:top w:val="none" w:sz="0" w:space="0" w:color="auto"/>
            <w:left w:val="none" w:sz="0" w:space="0" w:color="auto"/>
            <w:bottom w:val="none" w:sz="0" w:space="0" w:color="auto"/>
            <w:right w:val="none" w:sz="0" w:space="0" w:color="auto"/>
          </w:divBdr>
        </w:div>
      </w:divsChild>
    </w:div>
    <w:div w:id="2118140355">
      <w:bodyDiv w:val="1"/>
      <w:marLeft w:val="0"/>
      <w:marRight w:val="0"/>
      <w:marTop w:val="0"/>
      <w:marBottom w:val="0"/>
      <w:divBdr>
        <w:top w:val="none" w:sz="0" w:space="0" w:color="auto"/>
        <w:left w:val="none" w:sz="0" w:space="0" w:color="auto"/>
        <w:bottom w:val="none" w:sz="0" w:space="0" w:color="auto"/>
        <w:right w:val="none" w:sz="0" w:space="0" w:color="auto"/>
      </w:divBdr>
      <w:divsChild>
        <w:div w:id="2444850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5e9d62c-f691-4829-80fe-aa4b129a7f6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7B048907BC4D409DBC17570EE15041" ma:contentTypeVersion="6" ma:contentTypeDescription="Create a new document." ma:contentTypeScope="" ma:versionID="5c9bd88c7851c4b175ab75ca062bf33c">
  <xsd:schema xmlns:xsd="http://www.w3.org/2001/XMLSchema" xmlns:xs="http://www.w3.org/2001/XMLSchema" xmlns:p="http://schemas.microsoft.com/office/2006/metadata/properties" xmlns:ns3="d5e9d62c-f691-4829-80fe-aa4b129a7f67" targetNamespace="http://schemas.microsoft.com/office/2006/metadata/properties" ma:root="true" ma:fieldsID="5b529115a5a5910bf96d5e7b587279bb" ns3:_="">
    <xsd:import namespace="d5e9d62c-f691-4829-80fe-aa4b129a7f6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e9d62c-f691-4829-80fe-aa4b129a7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18A3B-80E1-4C9D-A3EC-24D6C3784E6D}">
  <ds:schemaRefs>
    <ds:schemaRef ds:uri="http://schemas.microsoft.com/office/2006/metadata/properties"/>
    <ds:schemaRef ds:uri="http://schemas.microsoft.com/office/infopath/2007/PartnerControls"/>
    <ds:schemaRef ds:uri="d5e9d62c-f691-4829-80fe-aa4b129a7f67"/>
  </ds:schemaRefs>
</ds:datastoreItem>
</file>

<file path=customXml/itemProps2.xml><?xml version="1.0" encoding="utf-8"?>
<ds:datastoreItem xmlns:ds="http://schemas.openxmlformats.org/officeDocument/2006/customXml" ds:itemID="{EF1A2007-0E97-4F69-B87C-F3DACA9B8D4B}">
  <ds:schemaRefs>
    <ds:schemaRef ds:uri="http://schemas.microsoft.com/sharepoint/v3/contenttype/forms"/>
  </ds:schemaRefs>
</ds:datastoreItem>
</file>

<file path=customXml/itemProps3.xml><?xml version="1.0" encoding="utf-8"?>
<ds:datastoreItem xmlns:ds="http://schemas.openxmlformats.org/officeDocument/2006/customXml" ds:itemID="{4DE964EC-5961-4B95-B712-59697D6DD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e9d62c-f691-4829-80fe-aa4b129a7f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C5985D-DCC6-4D22-9EDD-E22D26B0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18</Pages>
  <Words>5297</Words>
  <Characters>30196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EMON PRODHAN</dc:creator>
  <cp:keywords/>
  <dc:description/>
  <cp:lastModifiedBy>Mohammad Nayeem Hasan</cp:lastModifiedBy>
  <cp:revision>13</cp:revision>
  <dcterms:created xsi:type="dcterms:W3CDTF">2024-12-04T14:53:00Z</dcterms:created>
  <dcterms:modified xsi:type="dcterms:W3CDTF">2024-12-08T15:35:00Z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0x010100A47B048907BC4D409DBC17570EE15041</vt:lpwstr>
  </property>
</Properties>
</file>